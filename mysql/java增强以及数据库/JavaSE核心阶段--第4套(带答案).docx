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zh-CN"/>
        </w:rPr>
      </w:pPr>
      <w:r>
        <w:rPr>
          <w:rFonts w:hint="eastAsia"/>
          <w:lang w:val="zh-CN"/>
        </w:rPr>
        <w:t>题型：单选（</w:t>
      </w:r>
      <w:r>
        <w:rPr>
          <w:lang w:val="zh-CN"/>
        </w:rPr>
        <w:t>20_2</w:t>
      </w:r>
      <w:r>
        <w:rPr>
          <w:rFonts w:hint="eastAsia"/>
          <w:lang w:val="zh-CN"/>
        </w:rPr>
        <w:t>分）多选（</w:t>
      </w:r>
      <w:r>
        <w:rPr>
          <w:lang w:val="zh-CN"/>
        </w:rPr>
        <w:t>10_2</w:t>
      </w:r>
      <w:r>
        <w:rPr>
          <w:rFonts w:hint="eastAsia"/>
          <w:lang w:val="zh-CN"/>
        </w:rPr>
        <w:t>分）问答（</w:t>
      </w:r>
      <w:r>
        <w:rPr>
          <w:lang w:val="zh-CN"/>
        </w:rPr>
        <w:t>4_5</w:t>
      </w:r>
      <w:r>
        <w:rPr>
          <w:rFonts w:hint="eastAsia"/>
          <w:lang w:val="zh-CN"/>
        </w:rPr>
        <w:t>分）编程（</w:t>
      </w:r>
      <w:r>
        <w:rPr>
          <w:lang w:val="zh-CN"/>
        </w:rPr>
        <w:t>2_10</w:t>
      </w:r>
      <w:r>
        <w:rPr>
          <w:rFonts w:hint="eastAsia"/>
          <w:lang w:val="zh-CN"/>
        </w:rPr>
        <w:t>分）</w:t>
      </w:r>
    </w:p>
    <w:p>
      <w:pPr>
        <w:rPr>
          <w:lang w:val="zh-CN"/>
        </w:rPr>
      </w:pPr>
      <w:r>
        <w:rPr>
          <w:rFonts w:hint="eastAsia"/>
          <w:lang w:val="zh-CN"/>
        </w:rPr>
        <w:t>试题类型要偏向于综合应用，以能力为导向，加强应用部分，降低记忆部分内容</w:t>
      </w:r>
    </w:p>
    <w:p>
      <w:pPr>
        <w:pStyle w:val="2"/>
        <w:rPr>
          <w:lang w:val="zh-CN"/>
        </w:rPr>
      </w:pPr>
      <w:r>
        <w:rPr>
          <w:lang w:val="zh-CN"/>
        </w:rPr>
        <w:t>编程</w:t>
      </w:r>
      <w:r>
        <w:rPr>
          <w:rFonts w:hint="eastAsia"/>
          <w:lang w:val="zh-CN"/>
        </w:rPr>
        <w:t>（</w:t>
      </w:r>
      <w:r>
        <w:rPr>
          <w:rFonts w:hint="eastAsia"/>
        </w:rPr>
        <w:t>1</w:t>
      </w:r>
      <w:r>
        <w:rPr>
          <w:lang w:val="zh-CN"/>
        </w:rPr>
        <w:t>_</w:t>
      </w:r>
      <w:r>
        <w:rPr>
          <w:rFonts w:hint="eastAsia"/>
        </w:rPr>
        <w:t>3</w:t>
      </w:r>
      <w:r>
        <w:rPr>
          <w:lang w:val="zh-CN"/>
        </w:rPr>
        <w:t>0</w:t>
      </w:r>
      <w:r>
        <w:rPr>
          <w:rFonts w:hint="eastAsia"/>
          <w:lang w:val="zh-CN"/>
        </w:rPr>
        <w:t>分）</w:t>
      </w:r>
    </w:p>
    <w:p>
      <w:pPr>
        <w:pStyle w:val="14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题目二（面向对象、常用API、集合、IO）</w:t>
      </w:r>
    </w:p>
    <w:p>
      <w:pPr>
        <w:pStyle w:val="1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项目根目录下已存在文件player.txt，文件中存放球员和球队存储格式如下(原始球员和球队不用程序录入，可手动建文件并在文件中录入数据)：</w:t>
      </w:r>
    </w:p>
    <w:p>
      <w:pPr>
        <w:pStyle w:val="14"/>
        <w:autoSpaceDE w:val="0"/>
        <w:autoSpaceDN w:val="0"/>
        <w:adjustRightInd w:val="0"/>
        <w:ind w:left="570" w:firstLine="0" w:firstLineChars="0"/>
        <w:jc w:val="left"/>
      </w:pPr>
      <w:r>
        <w:rPr>
          <w:rFonts w:hint="eastAsia"/>
        </w:rPr>
        <w:t>球员,球队（中间用，分隔），如：</w:t>
      </w:r>
    </w:p>
    <w:p>
      <w:pPr>
        <w:pStyle w:val="14"/>
        <w:autoSpaceDE w:val="0"/>
        <w:autoSpaceDN w:val="0"/>
        <w:adjustRightInd w:val="0"/>
        <w:ind w:left="570" w:firstLine="0" w:firstLineChars="0"/>
        <w:jc w:val="left"/>
        <w:rPr>
          <w:rFonts w:ascii="Courier New" w:hAnsi="Courier New" w:cs="Courier New"/>
          <w:color w:val="000000" w:themeColor="text1"/>
          <w:kern w:val="0"/>
        </w:rPr>
      </w:pPr>
      <w:r>
        <w:rPr>
          <w:rFonts w:hint="eastAsia" w:ascii="Courier New" w:hAnsi="Courier New" w:cs="Courier New"/>
          <w:color w:val="000000" w:themeColor="text1"/>
          <w:kern w:val="0"/>
        </w:rPr>
        <w:t>杜兰特，勇士队</w:t>
      </w:r>
    </w:p>
    <w:p>
      <w:pPr>
        <w:pStyle w:val="14"/>
        <w:autoSpaceDE w:val="0"/>
        <w:autoSpaceDN w:val="0"/>
        <w:adjustRightInd w:val="0"/>
        <w:ind w:left="570" w:firstLine="0" w:firstLineChars="0"/>
        <w:jc w:val="left"/>
        <w:rPr>
          <w:rFonts w:ascii="Courier New" w:hAnsi="Courier New" w:cs="Courier New"/>
          <w:color w:val="000000" w:themeColor="text1"/>
          <w:kern w:val="0"/>
        </w:rPr>
      </w:pPr>
      <w:r>
        <w:rPr>
          <w:rFonts w:hint="eastAsia" w:ascii="Courier New" w:hAnsi="Courier New" w:cs="Courier New"/>
          <w:color w:val="000000" w:themeColor="text1"/>
          <w:kern w:val="0"/>
        </w:rPr>
        <w:t>威少，雷霆队</w:t>
      </w:r>
    </w:p>
    <w:p>
      <w:pPr>
        <w:pStyle w:val="14"/>
        <w:autoSpaceDE w:val="0"/>
        <w:autoSpaceDN w:val="0"/>
        <w:adjustRightInd w:val="0"/>
        <w:ind w:left="570" w:firstLine="0" w:firstLineChars="0"/>
        <w:jc w:val="left"/>
        <w:rPr>
          <w:rFonts w:ascii="Courier New" w:hAnsi="Courier New" w:cs="Courier New"/>
          <w:color w:val="000000" w:themeColor="text1"/>
          <w:kern w:val="0"/>
        </w:rPr>
      </w:pPr>
      <w:r>
        <w:rPr>
          <w:rFonts w:hint="eastAsia" w:ascii="Courier New" w:hAnsi="Courier New" w:cs="Courier New"/>
          <w:color w:val="000000" w:themeColor="text1"/>
          <w:kern w:val="0"/>
        </w:rPr>
        <w:t>库里，勇士队</w:t>
      </w:r>
    </w:p>
    <w:p>
      <w:pPr>
        <w:pStyle w:val="14"/>
        <w:autoSpaceDE w:val="0"/>
        <w:autoSpaceDN w:val="0"/>
        <w:adjustRightInd w:val="0"/>
        <w:ind w:left="570" w:firstLine="0" w:firstLineChars="0"/>
        <w:jc w:val="left"/>
        <w:rPr>
          <w:rFonts w:ascii="Courier New" w:hAnsi="Courier New" w:cs="Courier New"/>
          <w:color w:val="000000" w:themeColor="text1"/>
          <w:kern w:val="0"/>
        </w:rPr>
      </w:pPr>
      <w:r>
        <w:rPr>
          <w:rFonts w:hint="eastAsia" w:ascii="Courier New" w:hAnsi="Courier New" w:cs="Courier New"/>
          <w:color w:val="000000" w:themeColor="text1"/>
          <w:kern w:val="0"/>
        </w:rPr>
        <w:t>石破天，湖人队</w:t>
      </w:r>
    </w:p>
    <w:p>
      <w:pPr>
        <w:pStyle w:val="14"/>
        <w:autoSpaceDE w:val="0"/>
        <w:autoSpaceDN w:val="0"/>
        <w:adjustRightInd w:val="0"/>
        <w:ind w:left="570" w:firstLine="0" w:firstLineChars="0"/>
        <w:jc w:val="left"/>
        <w:rPr>
          <w:rFonts w:ascii="Courier New" w:hAnsi="Courier New" w:cs="Courier New"/>
          <w:color w:val="000000" w:themeColor="text1"/>
          <w:kern w:val="0"/>
        </w:rPr>
      </w:pPr>
      <w:r>
        <w:rPr>
          <w:rFonts w:hint="eastAsia" w:ascii="Courier New" w:hAnsi="Courier New" w:cs="Courier New"/>
          <w:color w:val="000000" w:themeColor="text1"/>
          <w:kern w:val="0"/>
        </w:rPr>
        <w:t>科比，湖人队</w:t>
      </w:r>
    </w:p>
    <w:p>
      <w:pPr>
        <w:pStyle w:val="1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 w:themeColor="text1"/>
          <w:kern w:val="0"/>
        </w:rPr>
      </w:pPr>
      <w:r>
        <w:rPr>
          <w:rFonts w:hint="eastAsia" w:ascii="Courier New" w:hAnsi="Courier New" w:cs="Courier New"/>
          <w:color w:val="000000" w:themeColor="text1"/>
          <w:kern w:val="0"/>
        </w:rPr>
        <w:t>程序</w:t>
      </w:r>
      <w:r>
        <w:rPr>
          <w:rFonts w:ascii="Courier New" w:hAnsi="Courier New" w:cs="Courier New"/>
          <w:color w:val="000000" w:themeColor="text1"/>
          <w:kern w:val="0"/>
        </w:rPr>
        <w:t>启动</w:t>
      </w:r>
      <w:r>
        <w:rPr>
          <w:rFonts w:hint="eastAsia" w:ascii="Courier New" w:hAnsi="Courier New" w:cs="Courier New"/>
          <w:color w:val="000000" w:themeColor="text1"/>
          <w:kern w:val="0"/>
        </w:rPr>
        <w:t>时</w:t>
      </w:r>
      <w:r>
        <w:rPr>
          <w:rFonts w:ascii="Courier New" w:hAnsi="Courier New" w:cs="Courier New"/>
          <w:color w:val="000000" w:themeColor="text1"/>
          <w:kern w:val="0"/>
        </w:rPr>
        <w:t>：提示用户输入</w:t>
      </w:r>
      <w:r>
        <w:rPr>
          <w:rFonts w:hint="eastAsia" w:ascii="Courier New" w:hAnsi="Courier New" w:cs="Courier New"/>
          <w:color w:val="000000" w:themeColor="text1"/>
          <w:kern w:val="0"/>
        </w:rPr>
        <w:t>球员名根据球员名找到所对应的球队</w:t>
      </w:r>
    </w:p>
    <w:p>
      <w:pPr>
        <w:pStyle w:val="14"/>
        <w:autoSpaceDE w:val="0"/>
        <w:autoSpaceDN w:val="0"/>
        <w:adjustRightInd w:val="0"/>
        <w:ind w:left="570" w:firstLine="0" w:firstLineChars="0"/>
        <w:jc w:val="left"/>
        <w:rPr>
          <w:rFonts w:ascii="Courier New" w:hAnsi="Courier New" w:cs="Courier New"/>
          <w:color w:val="000000" w:themeColor="text1"/>
          <w:kern w:val="0"/>
        </w:rPr>
      </w:pPr>
      <w:r>
        <w:rPr>
          <w:rFonts w:hint="eastAsia" w:ascii="Courier New" w:hAnsi="Courier New" w:cs="Courier New"/>
          <w:color w:val="000000" w:themeColor="text1"/>
          <w:kern w:val="0"/>
        </w:rPr>
        <w:t>2.1 键盘录入球员名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</w:rPr>
      </w:pP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hint="eastAsia" w:ascii="Courier New" w:hAnsi="Courier New" w:cs="Courier New"/>
          <w:color w:val="000000" w:themeColor="text1"/>
          <w:kern w:val="0"/>
        </w:rPr>
        <w:t xml:space="preserve"> 2.2 在</w:t>
      </w:r>
      <w:r>
        <w:rPr>
          <w:rFonts w:hint="eastAsia"/>
        </w:rPr>
        <w:t>player.txt中</w:t>
      </w:r>
      <w:r>
        <w:rPr>
          <w:rFonts w:hint="eastAsia" w:ascii="Courier New" w:hAnsi="Courier New" w:cs="Courier New"/>
          <w:color w:val="000000" w:themeColor="text1"/>
          <w:kern w:val="0"/>
        </w:rPr>
        <w:t>获取球员名和所属球队，</w:t>
      </w:r>
      <w:r>
        <w:rPr>
          <w:rFonts w:ascii="Courier New" w:hAnsi="Courier New" w:cs="Courier New"/>
          <w:color w:val="000000" w:themeColor="text1"/>
          <w:kern w:val="0"/>
        </w:rPr>
        <w:t>验证</w:t>
      </w:r>
      <w:r>
        <w:rPr>
          <w:rFonts w:hint="eastAsia" w:ascii="Courier New" w:hAnsi="Courier New" w:cs="Courier New"/>
          <w:color w:val="000000" w:themeColor="text1"/>
          <w:kern w:val="0"/>
        </w:rPr>
        <w:t>键盘录入的球员是否存在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</w:rPr>
      </w:pP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>是：</w:t>
      </w:r>
      <w:r>
        <w:rPr>
          <w:rFonts w:hint="eastAsia" w:ascii="Courier New" w:hAnsi="Courier New" w:cs="Courier New"/>
          <w:color w:val="000000" w:themeColor="text1"/>
          <w:kern w:val="0"/>
        </w:rPr>
        <w:t>控制台将球员的所属球队信息打印</w:t>
      </w:r>
    </w:p>
    <w:p>
      <w:pPr>
        <w:rPr>
          <w:rFonts w:ascii="Courier New" w:hAnsi="Courier New" w:cs="Courier New"/>
          <w:color w:val="000000" w:themeColor="text1"/>
          <w:kern w:val="0"/>
        </w:rPr>
      </w:pP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>否：</w:t>
      </w:r>
      <w:r>
        <w:rPr>
          <w:rFonts w:hint="eastAsia" w:ascii="Courier New" w:hAnsi="Courier New" w:cs="Courier New"/>
          <w:color w:val="000000" w:themeColor="text1"/>
          <w:kern w:val="0"/>
        </w:rPr>
        <w:t>控制台</w:t>
      </w:r>
      <w:r>
        <w:rPr>
          <w:rFonts w:ascii="Courier New" w:hAnsi="Courier New" w:cs="Courier New"/>
          <w:color w:val="000000" w:themeColor="text1"/>
          <w:kern w:val="0"/>
        </w:rPr>
        <w:t>提示：</w:t>
      </w:r>
      <w:r>
        <w:rPr>
          <w:rFonts w:hint="eastAsia" w:ascii="Courier New" w:hAnsi="Courier New" w:cs="Courier New"/>
          <w:color w:val="000000" w:themeColor="text1"/>
          <w:kern w:val="0"/>
        </w:rPr>
        <w:t>不存在该球员，并</w:t>
      </w:r>
      <w:r>
        <w:rPr>
          <w:rFonts w:ascii="Courier New" w:hAnsi="Courier New" w:cs="Courier New"/>
          <w:color w:val="000000" w:themeColor="text1"/>
          <w:kern w:val="0"/>
        </w:rPr>
        <w:t>结束程序</w:t>
      </w:r>
    </w:p>
    <w:p>
      <w:pPr>
        <w:rPr>
          <w:rFonts w:ascii="Courier New" w:hAnsi="Courier New" w:cs="Courier New"/>
          <w:color w:val="000000" w:themeColor="text1"/>
          <w:kern w:val="0"/>
        </w:rPr>
      </w:pPr>
      <w:r>
        <w:rPr>
          <w:rFonts w:hint="eastAsia" w:ascii="Courier New" w:hAnsi="Courier New" w:cs="Courier New"/>
          <w:color w:val="000000" w:themeColor="text1"/>
          <w:kern w:val="0"/>
        </w:rPr>
        <w:t>例如：提示录入球员姓名检索对应球队</w:t>
      </w:r>
    </w:p>
    <w:p>
      <w:pPr>
        <w:rPr>
          <w:rFonts w:ascii="Courier New" w:hAnsi="Courier New" w:cs="Courier New"/>
          <w:color w:val="000000" w:themeColor="text1"/>
          <w:kern w:val="0"/>
        </w:rPr>
      </w:pPr>
      <w:r>
        <w:rPr>
          <w:rFonts w:hint="eastAsia" w:ascii="Courier New" w:hAnsi="Courier New" w:cs="Courier New"/>
          <w:color w:val="000000" w:themeColor="text1"/>
          <w:kern w:val="0"/>
        </w:rPr>
        <w:t>录入库里</w:t>
      </w:r>
    </w:p>
    <w:p>
      <w:pPr>
        <w:rPr>
          <w:rFonts w:ascii="Courier New" w:hAnsi="Courier New" w:cs="Courier New"/>
          <w:color w:val="000000" w:themeColor="text1"/>
          <w:kern w:val="0"/>
        </w:rPr>
      </w:pPr>
      <w:r>
        <w:rPr>
          <w:rFonts w:hint="eastAsia" w:ascii="Courier New" w:hAnsi="Courier New" w:cs="Courier New"/>
          <w:color w:val="000000" w:themeColor="text1"/>
          <w:kern w:val="0"/>
        </w:rPr>
        <w:t>展示出库里所属勇士队即完成功能</w:t>
      </w:r>
    </w:p>
    <w:p>
      <w:pPr>
        <w:rPr>
          <w:rFonts w:ascii="Courier New" w:hAnsi="Courier New" w:cs="Courier New"/>
          <w:color w:val="000000" w:themeColor="text1"/>
          <w:kern w:val="0"/>
        </w:rPr>
      </w:pPr>
      <w:r>
        <w:rPr>
          <w:rFonts w:hint="eastAsia" w:ascii="Courier New" w:hAnsi="Courier New" w:cs="Courier New"/>
          <w:color w:val="000000" w:themeColor="text1"/>
          <w:kern w:val="0"/>
        </w:rPr>
        <w:t>如果找不到给出相应的提示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ascii="Consolas" w:hAnsi="Consolas" w:eastAsia="Consolas"/>
          <w:b/>
          <w:color w:val="7F0055"/>
          <w:sz w:val="18"/>
          <w:szCs w:val="18"/>
        </w:rPr>
        <w:t>P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ublic</w:t>
      </w:r>
      <w:r>
        <w:rPr>
          <w:rFonts w:hint="eastAsia" w:ascii="Consolas" w:hAnsi="Consolas"/>
          <w:b/>
          <w:color w:val="7F0055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Test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b/>
          <w:color w:val="7F0055"/>
          <w:sz w:val="18"/>
          <w:szCs w:val="18"/>
        </w:rPr>
        <w:t>P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ublic</w:t>
      </w:r>
      <w:r>
        <w:rPr>
          <w:rFonts w:hint="eastAsia" w:ascii="Consolas" w:hAnsi="Consolas"/>
          <w:b/>
          <w:color w:val="7F0055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/>
          <w:b/>
          <w:color w:val="7F0055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main(String[] args)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IOException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//获取键盘录入对象,获取查询的球员姓名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commentRangeStart w:id="0"/>
      <w:r>
        <w:rPr>
          <w:rFonts w:hint="eastAsia" w:ascii="Consolas" w:hAnsi="Consolas" w:eastAsia="Consolas"/>
          <w:color w:val="000000"/>
          <w:sz w:val="18"/>
          <w:szCs w:val="18"/>
        </w:rPr>
        <w:t>System.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"欢迎来到NBA球星检索库"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Scanner sc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Scanner(System.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in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System.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"请输入球员名："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commentRangeEnd w:id="0"/>
      <w:r>
        <w:commentReference w:id="0"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commentRangeStart w:id="1"/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playerName = sc.next();</w:t>
      </w:r>
      <w:commentRangeEnd w:id="1"/>
      <w:r>
        <w:commentReference w:id="1"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commentRangeStart w:id="2"/>
      <w:r>
        <w:rPr>
          <w:rFonts w:hint="eastAsia" w:ascii="Consolas" w:hAnsi="Consolas" w:eastAsia="Consolas"/>
          <w:color w:val="000000"/>
          <w:sz w:val="18"/>
          <w:szCs w:val="18"/>
        </w:rPr>
        <w:t xml:space="preserve">BufferedReader in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FileReader(</w:t>
      </w:r>
      <w:r>
        <w:rPr>
          <w:rFonts w:hint="eastAsia" w:ascii="Consolas" w:hAnsi="Consolas" w:eastAsia="Consolas"/>
          <w:color w:val="2A00FF"/>
          <w:sz w:val="18"/>
          <w:szCs w:val="18"/>
        </w:rPr>
        <w:t>"player.txt"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//进行文件读取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commentRangeStart w:id="3"/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row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commentRangeEnd w:id="2"/>
      <w:r>
        <w:commentReference w:id="2"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while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((row = in.readLine()) !=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){</w:t>
      </w:r>
      <w:commentRangeEnd w:id="3"/>
      <w:r>
        <w:commentReference w:id="3"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commentRangeStart w:id="4"/>
      <w:r>
        <w:rPr>
          <w:rFonts w:hint="eastAsia" w:ascii="Consolas" w:hAnsi="Consolas" w:eastAsia="Consolas"/>
          <w:color w:val="000000"/>
          <w:sz w:val="18"/>
          <w:szCs w:val="18"/>
        </w:rPr>
        <w:t>String[] rowArray = row.split(</w:t>
      </w:r>
      <w:r>
        <w:rPr>
          <w:rFonts w:hint="eastAsia" w:ascii="Consolas" w:hAnsi="Consolas" w:eastAsia="Consolas"/>
          <w:color w:val="2A00FF"/>
          <w:sz w:val="18"/>
          <w:szCs w:val="18"/>
        </w:rPr>
        <w:t>"，"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commentRangeEnd w:id="4"/>
      <w:r>
        <w:commentReference w:id="4"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commentRangeStart w:id="5"/>
      <w:r>
        <w:rPr>
          <w:rFonts w:hint="eastAsia" w:ascii="Consolas" w:hAnsi="Consolas" w:eastAsia="Consolas"/>
          <w:color w:val="000000"/>
          <w:sz w:val="18"/>
          <w:szCs w:val="18"/>
        </w:rPr>
        <w:t>String player = rowArray[0];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String team = rowArray[1];</w:t>
      </w:r>
      <w:commentRangeEnd w:id="5"/>
      <w:r>
        <w:commentReference w:id="5"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//判断读取的球员是否存在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commentRangeStart w:id="6"/>
      <w:r>
        <w:rPr>
          <w:rFonts w:hint="eastAsia" w:ascii="Consolas" w:hAnsi="Consolas" w:eastAsia="Consolas"/>
          <w:color w:val="000000"/>
          <w:sz w:val="18"/>
          <w:szCs w:val="18"/>
        </w:rPr>
        <w:t>(playerName.equals(player)){</w:t>
      </w:r>
      <w:commentRangeEnd w:id="6"/>
      <w:r>
        <w:commentReference w:id="6"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//如果存在就直接输出该球员的球队信息结束方法因为功能已经完成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commentRangeStart w:id="7"/>
      <w:r>
        <w:rPr>
          <w:rFonts w:hint="eastAsia" w:ascii="Consolas" w:hAnsi="Consolas" w:eastAsia="Consolas"/>
          <w:color w:val="000000"/>
          <w:sz w:val="18"/>
          <w:szCs w:val="18"/>
        </w:rPr>
        <w:t>System.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.println(player+</w:t>
      </w:r>
      <w:r>
        <w:rPr>
          <w:rFonts w:hint="eastAsia" w:ascii="Consolas" w:hAnsi="Consolas" w:eastAsia="Consolas"/>
          <w:color w:val="2A00FF"/>
          <w:sz w:val="18"/>
          <w:szCs w:val="18"/>
        </w:rPr>
        <w:t>"所属球队为:"</w:t>
      </w:r>
      <w:r>
        <w:rPr>
          <w:rFonts w:hint="eastAsia" w:ascii="Consolas" w:hAnsi="Consolas" w:eastAsia="Consolas"/>
          <w:color w:val="000000"/>
          <w:sz w:val="18"/>
          <w:szCs w:val="18"/>
        </w:rPr>
        <w:t>+team);</w:t>
      </w:r>
      <w:commentRangeEnd w:id="7"/>
      <w:r>
        <w:commentReference w:id="7"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//记得关流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commentRangeStart w:id="8"/>
      <w:r>
        <w:rPr>
          <w:rFonts w:hint="eastAsia" w:ascii="Consolas" w:hAnsi="Consolas" w:eastAsia="Consolas"/>
          <w:color w:val="000000"/>
          <w:sz w:val="18"/>
          <w:szCs w:val="18"/>
        </w:rPr>
        <w:t>in.close();</w:t>
      </w:r>
      <w:commentRangeEnd w:id="8"/>
      <w:r>
        <w:commentReference w:id="8"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}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commentRangeStart w:id="9"/>
      <w:r>
        <w:rPr>
          <w:rFonts w:hint="eastAsia" w:ascii="Consolas" w:hAnsi="Consolas" w:eastAsia="Consolas"/>
          <w:color w:val="3F7F5F"/>
          <w:sz w:val="18"/>
          <w:szCs w:val="18"/>
        </w:rPr>
        <w:t>//如果读完了还没找到说明不存在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System.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"没有该球员~~~"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commentRangeStart w:id="10"/>
      <w:r>
        <w:rPr>
          <w:rFonts w:hint="eastAsia" w:ascii="Consolas" w:hAnsi="Consolas" w:eastAsia="Consolas"/>
          <w:color w:val="000000"/>
          <w:sz w:val="18"/>
          <w:szCs w:val="18"/>
        </w:rPr>
        <w:t>in.close();</w:t>
      </w:r>
      <w:commentRangeEnd w:id="9"/>
      <w:r>
        <w:commentReference w:id="9"/>
      </w:r>
      <w:commentRangeEnd w:id="10"/>
      <w:r>
        <w:commentReference w:id="10"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}</w:t>
      </w:r>
    </w:p>
    <w:p>
      <w:pPr>
        <w:shd w:val="clear" w:color="auto" w:fill="CFCECE" w:themeFill="background2" w:themeFillShade="E5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Style w:val="14"/>
        <w:ind w:firstLine="0" w:firstLineChars="0"/>
        <w:rPr>
          <w:lang w:val="zh-CN"/>
        </w:rPr>
      </w:pPr>
    </w:p>
    <w:p>
      <w:pPr>
        <w:pStyle w:val="14"/>
        <w:ind w:firstLine="0" w:firstLineChars="0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多选（</w:t>
      </w:r>
      <w:r>
        <w:rPr>
          <w:lang w:val="zh-CN"/>
        </w:rPr>
        <w:t>10_</w:t>
      </w:r>
      <w:r>
        <w:rPr>
          <w:rFonts w:hint="eastAsia"/>
        </w:rPr>
        <w:t>3</w:t>
      </w:r>
      <w:r>
        <w:rPr>
          <w:rFonts w:hint="eastAsia"/>
          <w:lang w:val="zh-CN"/>
        </w:rPr>
        <w:t>分）</w:t>
      </w:r>
    </w:p>
    <w:p>
      <w:pPr>
        <w:pStyle w:val="14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题目一（面向对象）</w:t>
      </w:r>
    </w:p>
    <w:p>
      <w:pPr>
        <w:widowControl/>
        <w:spacing w:after="15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1、以下说法正确的是</w:t>
      </w:r>
      <w:r>
        <w:rPr>
          <w:rFonts w:hint="eastAsia" w:ascii="宋体" w:hAnsi="宋体" w:eastAsia="宋体" w:cs="宋体"/>
          <w:color w:val="393939"/>
          <w:kern w:val="0"/>
          <w:shd w:val="clear" w:color="auto" w:fill="FFFFFF"/>
        </w:rPr>
        <w:t>( )</w:t>
      </w:r>
    </w:p>
    <w:tbl>
      <w:tblPr>
        <w:tblStyle w:val="12"/>
        <w:tblW w:w="8366" w:type="dxa"/>
        <w:tblCellSpacing w:w="1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"/>
        <w:gridCol w:w="8123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8" w:type="dxa"/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pict>
                <v:rect id="_x0000_s1038" o:spid="_x0000_s1038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D4cJf3PAAAA/wAAAA8AAAAAAAAAAQAgAAAAIgAAAGRycy9kb3ducmV2LnhtbFBLAQIU&#10;ABQAAAAIAIdO4kDmLXUAigEAAO4CAAAOAAAAAAAAAAEAIAAAAB4BAABkcnMvZTJvRG9jLnhtbFBL&#10;BQYAAAAABgAGAFkBAAAaBQAAAAA=&#10;">
                  <v:path/>
                  <v:fill on="f" focussize="0,0"/>
                  <v:stroke on="f"/>
                  <v:imagedata o:title=""/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8078" w:type="dxa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A、方法返回值是接口类型,可以返回它的实现类对象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8" w:type="dxa"/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pict>
                <v:rect id="自选图形 8" o:spid="_x0000_s1037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D4cJf3PAAAA/wAAAA8AAAAAAAAAAQAgAAAAIgAAAGRycy9kb3ducmV2LnhtbFBLAQIU&#10;ABQAAAAIAIdO4kAiZeHfigEAAO4CAAAOAAAAAAAAAAEAIAAAAB4BAABkcnMvZTJvRG9jLnhtbFBL&#10;BQYAAAAABgAGAFkBAAAaBQAAAAA=&#10;">
                  <v:path/>
                  <v:fill on="f" focussize="0,0"/>
                  <v:stroke on="f"/>
                  <v:imagedata o:title=""/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8078" w:type="dxa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B、方法返回值是抽象类,可以返回他的子类的对象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8" w:type="dxa"/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pict>
                <v:rect id="自选图形 7" o:spid="_x0000_s103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">
                  <v:path/>
                  <v:fill on="f" focussize="0,0"/>
                  <v:stroke on="f"/>
                  <v:imagedata o:title=""/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8078" w:type="dxa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C、方法返回值是接口类型,这个方法必须定义为静态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8" w:type="dxa"/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  <w:pict>
                <v:rect id="自选图形 6" o:spid="_x0000_s1035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D4cJf3PAAAA/wAAAA8AAAAAAAAAAQAgAAAAIgAAAGRycy9kb3ducmV2LnhtbFBLAQIU&#10;ABQAAAAIAIdO4kBtNyYQigEAAO8CAAAOAAAAAAAAAAEAIAAAAB4BAABkcnMvZTJvRG9jLnhtbFBL&#10;BQYAAAAABgAGAFkBAAAaBQAAAAA=&#10;">
                  <v:path/>
                  <v:fill on="f" focussize="0,0"/>
                  <v:stroke on="f"/>
                  <v:imagedata o:title=""/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8078" w:type="dxa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D、方法返回值是抽象类,这个方法必须定义为静态</w:t>
            </w:r>
          </w:p>
        </w:tc>
      </w:tr>
    </w:tbl>
    <w:p>
      <w:pPr>
        <w:pStyle w:val="14"/>
        <w:ind w:firstLine="0" w:firstLineChars="0"/>
        <w:rPr>
          <w:lang w:val="zh-CN"/>
        </w:rPr>
      </w:pPr>
    </w:p>
    <w:p>
      <w:pPr>
        <w:pStyle w:val="14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题目二（面向对象）</w:t>
      </w:r>
    </w:p>
    <w:p>
      <w:pPr>
        <w:pStyle w:val="14"/>
        <w:ind w:firstLine="0" w:firstLineChars="0"/>
      </w:pPr>
      <w:r>
        <w:rPr>
          <w:rFonts w:hint="eastAsia"/>
        </w:rPr>
        <w:t>2、分析如下Java代码，如果想在控制台上输出“B类的test()方法”，则在主函数应填</w:t>
      </w:r>
    </w:p>
    <w:p>
      <w:pPr>
        <w:pStyle w:val="14"/>
        <w:ind w:firstLine="0" w:firstLineChars="0"/>
      </w:pPr>
      <w:r>
        <w:rPr>
          <w:rFonts w:hint="eastAsia"/>
        </w:rPr>
        <w:t>入。 </w:t>
      </w:r>
    </w:p>
    <w:p>
      <w:pPr>
        <w:pStyle w:val="14"/>
        <w:ind w:firstLine="0" w:firstLineChars="0"/>
      </w:pPr>
      <w:r>
        <w:rPr>
          <w:rFonts w:hint="eastAsia"/>
        </w:rPr>
        <w:t xml:space="preserve">  class A { </w:t>
      </w:r>
    </w:p>
    <w:p>
      <w:pPr>
        <w:pStyle w:val="14"/>
        <w:ind w:firstLine="0" w:firstLineChars="0"/>
      </w:pPr>
      <w:r>
        <w:rPr>
          <w:rFonts w:hint="eastAsia"/>
        </w:rPr>
        <w:t>      public void test() { </w:t>
      </w:r>
    </w:p>
    <w:p>
      <w:pPr>
        <w:pStyle w:val="14"/>
        <w:ind w:firstLine="0" w:firstLineChars="0"/>
      </w:pPr>
      <w:r>
        <w:rPr>
          <w:rFonts w:hint="eastAsia"/>
        </w:rPr>
        <w:t>        System.out.println("A类的test()方法");     </w:t>
      </w:r>
    </w:p>
    <w:p>
      <w:pPr>
        <w:pStyle w:val="14"/>
        <w:ind w:firstLine="0" w:firstLineChars="0"/>
      </w:pPr>
      <w:r>
        <w:rPr>
          <w:rFonts w:hint="eastAsia"/>
        </w:rPr>
        <w:t xml:space="preserve">      } </w:t>
      </w:r>
    </w:p>
    <w:p>
      <w:pPr>
        <w:pStyle w:val="14"/>
        <w:ind w:firstLine="0" w:firstLineChars="0"/>
      </w:pPr>
      <w:r>
        <w:rPr>
          <w:rFonts w:hint="eastAsia"/>
        </w:rPr>
        <w:t xml:space="preserve">  } </w:t>
      </w:r>
    </w:p>
    <w:p>
      <w:pPr>
        <w:pStyle w:val="14"/>
        <w:ind w:firstLine="0" w:firstLineChars="0"/>
      </w:pPr>
      <w:r>
        <w:rPr>
          <w:rFonts w:hint="eastAsia"/>
        </w:rPr>
        <w:t xml:space="preserve">  class B extends A {    </w:t>
      </w:r>
    </w:p>
    <w:p>
      <w:pPr>
        <w:pStyle w:val="14"/>
        <w:ind w:firstLine="0" w:firstLineChars="0"/>
      </w:pPr>
      <w:r>
        <w:rPr>
          <w:rFonts w:hint="eastAsia"/>
        </w:rPr>
        <w:t xml:space="preserve">      public void test() { </w:t>
      </w:r>
    </w:p>
    <w:p>
      <w:pPr>
        <w:pStyle w:val="14"/>
        <w:ind w:firstLine="0" w:firstLineChars="0"/>
      </w:pPr>
      <w:r>
        <w:rPr>
          <w:rFonts w:hint="eastAsia"/>
        </w:rPr>
        <w:t>        System.out.println("B类的test()方法");     </w:t>
      </w:r>
    </w:p>
    <w:p>
      <w:pPr>
        <w:pStyle w:val="14"/>
        <w:ind w:firstLine="0" w:firstLineChars="0"/>
      </w:pPr>
      <w:r>
        <w:rPr>
          <w:rFonts w:hint="eastAsia"/>
        </w:rPr>
        <w:t xml:space="preserve">      } </w:t>
      </w:r>
    </w:p>
    <w:p>
      <w:pPr>
        <w:pStyle w:val="14"/>
        <w:ind w:firstLine="0" w:firstLineChars="0"/>
      </w:pPr>
      <w:r>
        <w:rPr>
          <w:rFonts w:hint="eastAsia"/>
        </w:rPr>
        <w:t>      public static void main(String args[]) {</w:t>
      </w:r>
    </w:p>
    <w:p>
      <w:pPr>
        <w:pStyle w:val="14"/>
        <w:ind w:firstLine="0" w:firstLineChars="0"/>
      </w:pPr>
    </w:p>
    <w:p>
      <w:pPr>
        <w:pStyle w:val="14"/>
        <w:ind w:firstLine="0" w:firstLineChars="0"/>
      </w:pPr>
      <w:r>
        <w:rPr>
          <w:rFonts w:hint="eastAsia"/>
        </w:rPr>
        <w:t>      } </w:t>
      </w:r>
    </w:p>
    <w:p>
      <w:pPr>
        <w:pStyle w:val="14"/>
        <w:ind w:firstLine="0" w:firstLineChars="0"/>
      </w:pPr>
      <w:r>
        <w:rPr>
          <w:rFonts w:hint="eastAsia"/>
        </w:rPr>
        <w:t xml:space="preserve">  } </w:t>
      </w:r>
    </w:p>
    <w:p>
      <w:pPr>
        <w:pStyle w:val="14"/>
        <w:ind w:firstLine="0" w:firstLineChars="0"/>
        <w:rPr>
          <w:color w:val="FF0000"/>
        </w:rPr>
      </w:pPr>
      <w:r>
        <w:rPr>
          <w:rFonts w:hint="eastAsia"/>
          <w:color w:val="FF0000"/>
        </w:rPr>
        <w:t>A. A a = new B(); </w:t>
      </w:r>
    </w:p>
    <w:p>
      <w:pPr>
        <w:pStyle w:val="14"/>
        <w:ind w:firstLine="0" w:firstLineChars="0"/>
        <w:rPr>
          <w:color w:val="FF0000"/>
        </w:rPr>
      </w:pPr>
      <w:r>
        <w:rPr>
          <w:rFonts w:hint="eastAsia"/>
          <w:color w:val="FF0000"/>
        </w:rPr>
        <w:t>      a.test(); </w:t>
      </w:r>
    </w:p>
    <w:p>
      <w:pPr>
        <w:pStyle w:val="14"/>
        <w:ind w:firstLine="0" w:firstLineChars="0"/>
      </w:pPr>
      <w:r>
        <w:rPr>
          <w:rFonts w:hint="eastAsia"/>
        </w:rPr>
        <w:t> </w:t>
      </w:r>
    </w:p>
    <w:p>
      <w:pPr>
        <w:pStyle w:val="14"/>
        <w:ind w:firstLine="0" w:firstLineChars="0"/>
      </w:pPr>
      <w:r>
        <w:rPr>
          <w:rFonts w:hint="eastAsia"/>
        </w:rPr>
        <w:t>B. A a = new A(); </w:t>
      </w:r>
    </w:p>
    <w:p>
      <w:pPr>
        <w:pStyle w:val="14"/>
        <w:ind w:firstLine="0" w:firstLineChars="0"/>
      </w:pPr>
      <w:r>
        <w:rPr>
          <w:rFonts w:hint="eastAsia"/>
        </w:rPr>
        <w:t>     a.test(); </w:t>
      </w:r>
    </w:p>
    <w:p>
      <w:pPr>
        <w:pStyle w:val="14"/>
        <w:ind w:firstLine="0" w:firstLineChars="0"/>
      </w:pPr>
      <w:r>
        <w:rPr>
          <w:rFonts w:hint="eastAsia"/>
        </w:rPr>
        <w:t> </w:t>
      </w:r>
    </w:p>
    <w:p>
      <w:pPr>
        <w:pStyle w:val="14"/>
        <w:ind w:firstLine="0" w:firstLineChars="0"/>
      </w:pPr>
      <w:r>
        <w:rPr>
          <w:rFonts w:hint="eastAsia"/>
        </w:rPr>
        <w:t>C. B b = new A(); </w:t>
      </w:r>
    </w:p>
    <w:p>
      <w:pPr>
        <w:pStyle w:val="14"/>
        <w:ind w:firstLine="0" w:firstLineChars="0"/>
      </w:pPr>
      <w:r>
        <w:rPr>
          <w:rFonts w:hint="eastAsia"/>
        </w:rPr>
        <w:t>     b.test(); </w:t>
      </w:r>
    </w:p>
    <w:p>
      <w:pPr>
        <w:pStyle w:val="14"/>
        <w:ind w:firstLine="0" w:firstLineChars="0"/>
        <w:rPr>
          <w:color w:val="FF0000"/>
        </w:rPr>
      </w:pPr>
      <w:r>
        <w:rPr>
          <w:rFonts w:hint="eastAsia"/>
          <w:color w:val="FF0000"/>
        </w:rPr>
        <w:t>D. new B().test(); </w:t>
      </w:r>
    </w:p>
    <w:p>
      <w:pPr>
        <w:pStyle w:val="14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题目三（异常）</w:t>
      </w:r>
    </w:p>
    <w:p>
      <w:pPr>
        <w:pStyle w:val="14"/>
        <w:ind w:firstLine="0" w:firstLineChars="0"/>
        <w:rPr>
          <w:lang w:val="zh-CN"/>
        </w:rPr>
      </w:pPr>
      <w:r>
        <w:rPr>
          <w:rFonts w:hint="eastAsia"/>
        </w:rPr>
        <w:t>3、</w:t>
      </w:r>
      <w:r>
        <w:rPr>
          <w:rFonts w:hint="eastAsia"/>
          <w:lang w:val="zh-CN"/>
        </w:rPr>
        <w:t>如何自定义一个异常类（）</w:t>
      </w:r>
    </w:p>
    <w:p>
      <w:pPr>
        <w:pStyle w:val="14"/>
        <w:ind w:firstLineChars="0"/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 xml:space="preserve">A 让这个类继承Exception  </w:t>
      </w:r>
    </w:p>
    <w:p>
      <w:pPr>
        <w:pStyle w:val="14"/>
        <w:ind w:firstLineChars="0"/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 xml:space="preserve">B 让这个类继承RuntimeException </w:t>
      </w:r>
    </w:p>
    <w:p>
      <w:pPr>
        <w:pStyle w:val="14"/>
        <w:ind w:firstLineChars="0"/>
        <w:rPr>
          <w:lang w:val="zh-CN"/>
        </w:rPr>
      </w:pPr>
      <w:r>
        <w:rPr>
          <w:rFonts w:hint="eastAsia"/>
          <w:lang w:val="zh-CN"/>
        </w:rPr>
        <w:t xml:space="preserve">C 让这个类继承Comparator </w:t>
      </w:r>
    </w:p>
    <w:p>
      <w:pPr>
        <w:pStyle w:val="14"/>
        <w:ind w:firstLineChars="0"/>
        <w:rPr>
          <w:lang w:val="zh-CN"/>
        </w:rPr>
      </w:pPr>
      <w:r>
        <w:rPr>
          <w:rFonts w:hint="eastAsia"/>
          <w:lang w:val="zh-CN"/>
        </w:rPr>
        <w:t xml:space="preserve">D 让这个类继承Comparable </w:t>
      </w:r>
    </w:p>
    <w:p>
      <w:pPr>
        <w:pStyle w:val="14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题目四（常用API）</w:t>
      </w:r>
    </w:p>
    <w:p>
      <w:pPr>
        <w:pStyle w:val="14"/>
        <w:numPr>
          <w:ilvl w:val="0"/>
          <w:numId w:val="4"/>
        </w:numPr>
        <w:ind w:firstLine="0" w:firstLineChars="0"/>
      </w:pPr>
      <w:r>
        <w:rPr>
          <w:rFonts w:hint="eastAsia"/>
        </w:rPr>
        <w:t>Random对象能够生成一下那种类型的随机数()</w:t>
      </w:r>
    </w:p>
    <w:p>
      <w:pPr>
        <w:pStyle w:val="14"/>
        <w:ind w:firstLine="0" w:firstLineChars="0"/>
        <w:rPr>
          <w:color w:val="FF0000"/>
        </w:rPr>
      </w:pPr>
      <w:r>
        <w:rPr>
          <w:rFonts w:hint="eastAsia"/>
          <w:color w:val="FF0000"/>
        </w:rPr>
        <w:t>A   int</w:t>
      </w:r>
    </w:p>
    <w:p>
      <w:pPr>
        <w:pStyle w:val="14"/>
        <w:ind w:firstLine="0" w:firstLineChars="0"/>
      </w:pPr>
      <w:r>
        <w:rPr>
          <w:rFonts w:hint="eastAsia"/>
        </w:rPr>
        <w:t>B   String</w:t>
      </w:r>
    </w:p>
    <w:p>
      <w:pPr>
        <w:pStyle w:val="14"/>
        <w:ind w:firstLine="0" w:firstLineChars="0"/>
        <w:rPr>
          <w:color w:val="FF0000"/>
        </w:rPr>
      </w:pPr>
      <w:r>
        <w:rPr>
          <w:rFonts w:hint="eastAsia"/>
          <w:color w:val="FF0000"/>
        </w:rPr>
        <w:t>C  double</w:t>
      </w:r>
    </w:p>
    <w:p>
      <w:pPr>
        <w:pStyle w:val="14"/>
        <w:ind w:firstLine="0" w:firstLineChars="0"/>
      </w:pPr>
      <w:r>
        <w:rPr>
          <w:rFonts w:hint="eastAsia"/>
        </w:rPr>
        <w:t>D  char</w:t>
      </w:r>
    </w:p>
    <w:p>
      <w:pPr>
        <w:pStyle w:val="14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题目五（Collection集合体系）</w:t>
      </w:r>
    </w:p>
    <w:p>
      <w:pPr>
        <w:rPr>
          <w:color w:val="000000"/>
        </w:rPr>
      </w:pPr>
      <w:r>
        <w:rPr>
          <w:rFonts w:hint="eastAsia"/>
          <w:color w:val="000000"/>
        </w:rPr>
        <w:t>5、下列哪些集合属于Collection体系的子类(  )</w:t>
      </w:r>
    </w:p>
    <w:p>
      <w:pPr>
        <w:rPr>
          <w:color w:val="000000"/>
        </w:rPr>
      </w:pPr>
      <w:r>
        <w:rPr>
          <w:rFonts w:hint="eastAsia"/>
          <w:color w:val="000000"/>
        </w:rPr>
        <w:t>A. TreeMap</w:t>
      </w:r>
    </w:p>
    <w:p>
      <w:pPr>
        <w:rPr>
          <w:color w:val="FF0000"/>
        </w:rPr>
      </w:pPr>
      <w:r>
        <w:rPr>
          <w:rFonts w:hint="eastAsia"/>
          <w:color w:val="FF0000"/>
        </w:rPr>
        <w:t>B. ArrayList</w:t>
      </w:r>
    </w:p>
    <w:p>
      <w:pPr>
        <w:rPr>
          <w:color w:val="000000"/>
        </w:rPr>
      </w:pPr>
      <w:r>
        <w:rPr>
          <w:rFonts w:hint="eastAsia"/>
          <w:color w:val="000000"/>
        </w:rPr>
        <w:t>C. Hashtable</w:t>
      </w:r>
    </w:p>
    <w:p>
      <w:pPr>
        <w:rPr>
          <w:color w:val="FF0000"/>
        </w:rPr>
      </w:pPr>
      <w:r>
        <w:rPr>
          <w:rFonts w:hint="eastAsia"/>
          <w:color w:val="FF0000"/>
        </w:rPr>
        <w:t>D. HashSet</w:t>
      </w:r>
    </w:p>
    <w:p>
      <w:pPr>
        <w:pStyle w:val="14"/>
        <w:ind w:firstLine="0" w:firstLineChars="0"/>
        <w:rPr>
          <w:lang w:val="zh-CN"/>
        </w:rPr>
      </w:pPr>
    </w:p>
    <w:p>
      <w:pPr>
        <w:pStyle w:val="14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题目六（Map集合体系）</w:t>
      </w:r>
    </w:p>
    <w:p>
      <w:pPr>
        <w:pStyle w:val="14"/>
        <w:ind w:firstLine="0" w:firstLineChars="0"/>
      </w:pPr>
      <w:r>
        <w:rPr>
          <w:rFonts w:hint="eastAsia"/>
        </w:rPr>
        <w:t xml:space="preserve">6、Map集合可以通过哪些方式进行遍历? </w:t>
      </w:r>
    </w:p>
    <w:p>
      <w:pPr>
        <w:pStyle w:val="14"/>
        <w:ind w:firstLine="0" w:firstLineChars="0"/>
      </w:pPr>
      <w:r>
        <w:rPr>
          <w:rFonts w:hint="eastAsia"/>
        </w:rPr>
        <w:t>A:直接通过迭代器即可</w:t>
      </w:r>
    </w:p>
    <w:p>
      <w:pPr>
        <w:pStyle w:val="14"/>
        <w:ind w:firstLine="0" w:firstLineChars="0"/>
      </w:pPr>
      <w:r>
        <w:rPr>
          <w:rFonts w:hint="eastAsia"/>
        </w:rPr>
        <w:t>B</w:t>
      </w:r>
      <w:r>
        <w:rPr>
          <w:rFonts w:hint="eastAsia"/>
          <w:color w:val="FF0000"/>
        </w:rPr>
        <w:t>:根据键找值的方式</w:t>
      </w:r>
    </w:p>
    <w:p>
      <w:pPr>
        <w:pStyle w:val="14"/>
        <w:ind w:firstLine="0" w:firstLineChars="0"/>
      </w:pPr>
      <w:r>
        <w:rPr>
          <w:rFonts w:hint="eastAsia"/>
        </w:rPr>
        <w:t>C:根据for循环直接遍历</w:t>
      </w:r>
    </w:p>
    <w:p>
      <w:pPr>
        <w:pStyle w:val="14"/>
        <w:ind w:firstLine="0" w:firstLineChars="0"/>
        <w:rPr>
          <w:color w:val="FF0000"/>
        </w:rPr>
      </w:pPr>
      <w:r>
        <w:rPr>
          <w:rFonts w:hint="eastAsia"/>
          <w:color w:val="FF0000"/>
        </w:rPr>
        <w:t>D:根据键值对对象找键和值的方式</w:t>
      </w:r>
    </w:p>
    <w:p>
      <w:pPr>
        <w:pStyle w:val="14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题目七（字节流）</w:t>
      </w:r>
    </w:p>
    <w:p>
      <w:pPr>
        <w:pStyle w:val="14"/>
        <w:ind w:firstLine="0" w:firstLineChars="0"/>
        <w:rPr>
          <w:lang w:val="zh-CN"/>
        </w:rPr>
      </w:pPr>
      <w:r>
        <w:rPr>
          <w:rFonts w:hint="eastAsia"/>
        </w:rPr>
        <w:t>7、</w:t>
      </w:r>
      <w:r>
        <w:rPr>
          <w:rFonts w:hint="eastAsia"/>
          <w:lang w:val="zh-CN"/>
        </w:rPr>
        <w:t>如果需要从文件中读取数据，则可以在程序中创建哪一个类的对象</w:t>
      </w:r>
    </w:p>
    <w:p>
      <w:pPr>
        <w:pStyle w:val="14"/>
        <w:ind w:firstLine="0" w:firstLineChars="0"/>
      </w:pPr>
      <w:r>
        <w:rPr>
          <w:rFonts w:hint="eastAsia"/>
          <w:color w:val="FF0000"/>
        </w:rPr>
        <w:t>A.FileInputStream</w:t>
      </w:r>
    </w:p>
    <w:p>
      <w:pPr>
        <w:pStyle w:val="14"/>
        <w:ind w:firstLine="0" w:firstLineChars="0"/>
      </w:pPr>
      <w:r>
        <w:rPr>
          <w:rFonts w:hint="eastAsia"/>
        </w:rPr>
        <w:t xml:space="preserve"> B.FileOutputStream</w:t>
      </w:r>
    </w:p>
    <w:p>
      <w:pPr>
        <w:pStyle w:val="14"/>
        <w:ind w:firstLine="0" w:firstLineChars="0"/>
      </w:pPr>
      <w:r>
        <w:rPr>
          <w:rFonts w:hint="eastAsia"/>
        </w:rPr>
        <w:t xml:space="preserve"> C.DataOutputStream</w:t>
      </w:r>
    </w:p>
    <w:p>
      <w:pPr>
        <w:pStyle w:val="14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zh-CN"/>
        </w:rPr>
        <w:t>D.BufferedInputStream</w:t>
      </w:r>
    </w:p>
    <w:p>
      <w:pPr>
        <w:pStyle w:val="14"/>
        <w:ind w:firstLine="0" w:firstLineChars="0"/>
        <w:rPr>
          <w:color w:val="FF0000"/>
          <w:lang w:val="zh-CN"/>
        </w:rPr>
      </w:pPr>
    </w:p>
    <w:p>
      <w:pPr>
        <w:pStyle w:val="14"/>
        <w:ind w:firstLine="0" w:firstLineChars="0"/>
        <w:rPr>
          <w:color w:val="FF0000"/>
          <w:lang w:val="zh-CN"/>
        </w:rPr>
      </w:pPr>
    </w:p>
    <w:p>
      <w:pPr>
        <w:pStyle w:val="14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题目八（字符流）</w:t>
      </w:r>
    </w:p>
    <w:p>
      <w:pPr>
        <w:pStyle w:val="14"/>
        <w:ind w:firstLine="0" w:firstLineChars="0"/>
        <w:rPr>
          <w:lang w:val="zh-CN"/>
        </w:rPr>
      </w:pPr>
      <w:r>
        <w:rPr>
          <w:rFonts w:hint="eastAsia"/>
        </w:rPr>
        <w:t>8、</w:t>
      </w:r>
      <w:r>
        <w:rPr>
          <w:rFonts w:hint="eastAsia"/>
          <w:lang w:val="zh-CN"/>
        </w:rPr>
        <w:t>为了提高读写性能，用下面的哪些流？</w:t>
      </w:r>
    </w:p>
    <w:p>
      <w:pPr>
        <w:pStyle w:val="14"/>
        <w:ind w:firstLine="0" w:firstLineChars="0"/>
        <w:rPr>
          <w:color w:val="FF0000"/>
        </w:rPr>
      </w:pPr>
      <w:r>
        <w:rPr>
          <w:rFonts w:hint="eastAsia"/>
          <w:color w:val="FF0000"/>
          <w:lang w:val="zh-CN"/>
        </w:rPr>
        <w:t xml:space="preserve"> </w:t>
      </w:r>
      <w:r>
        <w:rPr>
          <w:rFonts w:hint="eastAsia"/>
          <w:color w:val="FF0000"/>
        </w:rPr>
        <w:t>A BufferedReader</w:t>
      </w:r>
    </w:p>
    <w:p>
      <w:pPr>
        <w:pStyle w:val="14"/>
        <w:ind w:firstLine="0" w:firstLineChars="0"/>
        <w:rPr>
          <w:color w:val="FF0000"/>
        </w:rPr>
      </w:pPr>
      <w:r>
        <w:rPr>
          <w:rFonts w:hint="eastAsia"/>
          <w:color w:val="FF0000"/>
        </w:rPr>
        <w:t xml:space="preserve"> B BufferedWriter</w:t>
      </w:r>
    </w:p>
    <w:p>
      <w:pPr>
        <w:pStyle w:val="14"/>
        <w:ind w:firstLine="0" w:firstLineChars="0"/>
      </w:pPr>
      <w:r>
        <w:rPr>
          <w:rFonts w:hint="eastAsia"/>
        </w:rPr>
        <w:t xml:space="preserve"> C InputStreamReader</w:t>
      </w:r>
    </w:p>
    <w:p>
      <w:pPr>
        <w:pStyle w:val="14"/>
        <w:ind w:firstLine="0" w:firstLineChars="0"/>
        <w:rPr>
          <w:lang w:val="zh-CN"/>
        </w:rPr>
      </w:pPr>
      <w:r>
        <w:rPr>
          <w:rFonts w:hint="eastAsia"/>
        </w:rPr>
        <w:t xml:space="preserve"> </w:t>
      </w:r>
      <w:r>
        <w:rPr>
          <w:rFonts w:hint="eastAsia"/>
          <w:lang w:val="zh-CN"/>
        </w:rPr>
        <w:t>D OutputStreamWriter</w:t>
      </w:r>
    </w:p>
    <w:p>
      <w:pPr>
        <w:pStyle w:val="14"/>
        <w:ind w:firstLine="0" w:firstLineChars="0"/>
        <w:rPr>
          <w:lang w:val="zh-CN"/>
        </w:rPr>
      </w:pP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 w:cstheme="majorEastAsia"/>
          <w:sz w:val="20"/>
          <w:szCs w:val="20"/>
          <w:lang w:val="zh-CN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zh-CN"/>
        </w:rPr>
        <w:t>题目九（集合）</w:t>
      </w:r>
    </w:p>
    <w:p>
      <w:pPr>
        <w:widowControl/>
        <w:jc w:val="left"/>
        <w:rPr>
          <w:rFonts w:asciiTheme="majorEastAsia" w:hAnsiTheme="majorEastAsia" w:eastAsiaTheme="majorEastAsia" w:cstheme="majorEastAsia"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kern w:val="0"/>
          <w:sz w:val="20"/>
          <w:szCs w:val="20"/>
        </w:rPr>
        <w:t> </w:t>
      </w:r>
    </w:p>
    <w:p>
      <w:pPr>
        <w:widowControl/>
        <w:jc w:val="left"/>
        <w:textAlignment w:val="top"/>
        <w:rPr>
          <w:rFonts w:asciiTheme="majorEastAsia" w:hAnsiTheme="majorEastAsia" w:eastAsiaTheme="majorEastAsia" w:cstheme="majorEastAsia"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请根据代码选出符合题意的说明() 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//第一个方法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public  static  int getMax(ArrayList&lt;Integer&gt; list){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 int max = list.get(0);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 for(int i = 1 ;i&lt;list.size;i++){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    if(list.get(i)&gt;max){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          max = list.get(i);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     }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 }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  return  max; 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}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//第二个方法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 public  static  int getMin(ArrayList&lt;Integer&gt; list){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 int min = list.get(0);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 for(int i = 1 ;i&lt;list.size;i++){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    if(list.get(i)&lt;min){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          min = list.get(i);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     }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 }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  return  min; 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}</w:t>
      </w:r>
    </w:p>
    <w:p>
      <w:pPr>
        <w:pStyle w:val="8"/>
        <w:widowControl/>
        <w:shd w:val="clear" w:color="auto" w:fill="FFFFFF"/>
        <w:spacing w:beforeAutospacing="0" w:after="150" w:afterAutospacing="0"/>
        <w:rPr>
          <w:rFonts w:asciiTheme="majorEastAsia" w:hAnsiTheme="majorEastAsia" w:eastAsiaTheme="majorEastAsia" w:cstheme="majorEastAsia"/>
          <w:color w:val="393939"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color w:val="393939"/>
          <w:sz w:val="20"/>
          <w:szCs w:val="20"/>
          <w:shd w:val="clear" w:color="auto" w:fill="FFFFFF"/>
        </w:rPr>
        <w:t>请说明一下 方法一实现的功能   </w:t>
      </w:r>
      <w:r>
        <w:rPr>
          <w:rFonts w:hint="eastAsia" w:asciiTheme="majorEastAsia" w:hAnsiTheme="majorEastAsia" w:eastAsiaTheme="majorEastAsia" w:cstheme="majorEastAsia"/>
          <w:color w:val="FF0000"/>
          <w:sz w:val="20"/>
          <w:szCs w:val="20"/>
          <w:u w:val="single"/>
          <w:shd w:val="clear" w:color="auto" w:fill="FFFFFF"/>
        </w:rPr>
        <w:t> C</w:t>
      </w:r>
      <w:r>
        <w:rPr>
          <w:rFonts w:hint="eastAsia" w:asciiTheme="majorEastAsia" w:hAnsiTheme="majorEastAsia" w:eastAsiaTheme="majorEastAsia" w:cstheme="majorEastAsia"/>
          <w:color w:val="393939"/>
          <w:sz w:val="20"/>
          <w:szCs w:val="20"/>
          <w:shd w:val="clear" w:color="auto" w:fill="FFFFFF"/>
        </w:rPr>
        <w:t>   ，方法二实现的功能   </w:t>
      </w:r>
      <w:r>
        <w:rPr>
          <w:rFonts w:hint="eastAsia" w:asciiTheme="majorEastAsia" w:hAnsiTheme="majorEastAsia" w:eastAsiaTheme="majorEastAsia" w:cstheme="majorEastAsia"/>
          <w:color w:val="FF0000"/>
          <w:sz w:val="20"/>
          <w:szCs w:val="20"/>
          <w:u w:val="single"/>
          <w:shd w:val="clear" w:color="auto" w:fill="FFFFFF"/>
        </w:rPr>
        <w:t> B</w:t>
      </w:r>
      <w:r>
        <w:rPr>
          <w:rFonts w:hint="eastAsia" w:asciiTheme="majorEastAsia" w:hAnsiTheme="majorEastAsia" w:eastAsiaTheme="majorEastAsia" w:cstheme="majorEastAsia"/>
          <w:color w:val="393939"/>
          <w:sz w:val="20"/>
          <w:szCs w:val="20"/>
          <w:shd w:val="clear" w:color="auto" w:fill="FFFFFF"/>
        </w:rPr>
        <w:t>  </w:t>
      </w:r>
    </w:p>
    <w:p>
      <w:pPr>
        <w:pStyle w:val="8"/>
        <w:widowControl/>
        <w:shd w:val="clear" w:color="auto" w:fill="FFFFFF"/>
        <w:spacing w:beforeAutospacing="0" w:after="150" w:afterAutospacing="0"/>
        <w:rPr>
          <w:rFonts w:asciiTheme="majorEastAsia" w:hAnsiTheme="majorEastAsia" w:eastAsiaTheme="majorEastAsia" w:cstheme="majorEastAsia"/>
          <w:color w:val="393939"/>
          <w:sz w:val="20"/>
          <w:szCs w:val="20"/>
        </w:rPr>
      </w:pPr>
    </w:p>
    <w:p>
      <w:pPr>
        <w:widowControl/>
        <w:shd w:val="clear" w:color="auto" w:fill="FFFFFF"/>
        <w:spacing w:after="150"/>
        <w:jc w:val="left"/>
        <w:rPr>
          <w:rFonts w:asciiTheme="majorEastAsia" w:hAnsiTheme="majorEastAsia" w:eastAsiaTheme="majorEastAsia" w:cstheme="majorEastAsia"/>
          <w:color w:val="393939"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A: 求集合平均值  </w:t>
      </w:r>
    </w:p>
    <w:p>
      <w:pPr>
        <w:widowControl/>
        <w:shd w:val="clear" w:color="auto" w:fill="FFFFFF"/>
        <w:spacing w:after="150"/>
        <w:jc w:val="left"/>
        <w:rPr>
          <w:rFonts w:asciiTheme="majorEastAsia" w:hAnsiTheme="majorEastAsia" w:eastAsiaTheme="majorEastAsia" w:cstheme="majorEastAsia"/>
          <w:color w:val="393939"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B:求集合最小值  </w:t>
      </w:r>
    </w:p>
    <w:p>
      <w:pPr>
        <w:widowControl/>
        <w:shd w:val="clear" w:color="auto" w:fill="FFFFFF"/>
        <w:spacing w:after="150"/>
        <w:jc w:val="left"/>
        <w:rPr>
          <w:rFonts w:asciiTheme="majorEastAsia" w:hAnsiTheme="majorEastAsia" w:eastAsiaTheme="majorEastAsia" w:cstheme="majorEastAsia"/>
          <w:color w:val="393939"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C:求集合最大值  </w:t>
      </w:r>
    </w:p>
    <w:p>
      <w:pPr>
        <w:widowControl/>
        <w:shd w:val="clear" w:color="auto" w:fill="FFFFFF"/>
        <w:spacing w:after="150"/>
        <w:jc w:val="left"/>
        <w:rPr>
          <w:rFonts w:asciiTheme="majorEastAsia" w:hAnsiTheme="majorEastAsia" w:eastAsiaTheme="majorEastAsia" w:cstheme="majorEastAsia"/>
          <w:color w:val="393939"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D 求集合元素总和</w:t>
      </w:r>
    </w:p>
    <w:p>
      <w:pPr>
        <w:widowControl/>
        <w:jc w:val="left"/>
        <w:rPr>
          <w:rFonts w:asciiTheme="majorEastAsia" w:hAnsiTheme="majorEastAsia" w:eastAsiaTheme="majorEastAsia" w:cstheme="majorEastAsia"/>
          <w:sz w:val="20"/>
          <w:szCs w:val="20"/>
        </w:rPr>
      </w:pPr>
    </w:p>
    <w:p>
      <w:pPr>
        <w:pStyle w:val="14"/>
        <w:ind w:firstLine="0" w:firstLineChars="0"/>
        <w:rPr>
          <w:rFonts w:asciiTheme="majorEastAsia" w:hAnsiTheme="majorEastAsia" w:eastAsiaTheme="majorEastAsia" w:cstheme="majorEastAsia"/>
          <w:sz w:val="20"/>
          <w:szCs w:val="20"/>
          <w:lang w:val="zh-CN"/>
        </w:rPr>
      </w:pP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 w:cstheme="majorEastAsia"/>
          <w:sz w:val="20"/>
          <w:szCs w:val="20"/>
          <w:lang w:val="zh-CN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lang w:val="zh-CN"/>
        </w:rPr>
        <w:t>题目十（IO）</w:t>
      </w:r>
    </w:p>
    <w:p>
      <w:pPr>
        <w:widowControl/>
        <w:shd w:val="clear" w:color="auto" w:fill="FFFFFF"/>
        <w:jc w:val="left"/>
        <w:textAlignment w:val="top"/>
        <w:rPr>
          <w:rFonts w:asciiTheme="majorEastAsia" w:hAnsiTheme="majorEastAsia" w:eastAsiaTheme="majorEastAsia" w:cstheme="majorEastAsia"/>
          <w:color w:val="393939"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下列说法正确的是（）。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class Test_3{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 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     public static void main(String[] args) throws IOException {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         copyTextFile();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     }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     public static void copyTextFile() throws IOException {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     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         FileReader fr = new FileReader("c:\\cn.txt");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         FileWriter fw = new FileWriter("c:\\copy.txt");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         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位置1    char[] buf = new char[1024];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         int len = 0;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         while((len=fr.read(buf))!=-1){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             fw.write(位置3,0,位置4);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         }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         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位置2    int ch = 0;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         while((ch=fr.read())!=-1){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             fw.write(ch);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         }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         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         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         fw.close();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         fr.close();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     }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 }</w:t>
      </w:r>
    </w:p>
    <w:tbl>
      <w:tblPr>
        <w:tblStyle w:val="12"/>
        <w:tblW w:w="8321" w:type="dxa"/>
        <w:tblCellSpacing w:w="1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"/>
        <w:gridCol w:w="210"/>
        <w:gridCol w:w="7961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8171" w:type="dxa"/>
          <w:tblCellSpacing w:w="15" w:type="dxa"/>
        </w:trPr>
        <w:tc>
          <w:tcPr>
            <w:tcW w:w="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asciiTheme="majorEastAsia" w:hAnsiTheme="majorEastAsia" w:eastAsiaTheme="majorEastAsia" w:cstheme="majorEastAsia"/>
                <w:kern w:val="0"/>
                <w:sz w:val="20"/>
                <w:szCs w:val="20"/>
              </w:rPr>
              <w:pict>
                <v:rect id="自选图形 14" o:spid="_x0000_s1034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">
                  <v:path/>
                  <v:fill on="f" focussize="0,0"/>
                  <v:stroke on="f"/>
                  <v:imagedata o:title=""/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791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FF0000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kern w:val="0"/>
                <w:sz w:val="20"/>
                <w:szCs w:val="20"/>
              </w:rPr>
              <w:t>A、 1位置自定义缓存区数组比2位置循环读写效率高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asciiTheme="majorEastAsia" w:hAnsiTheme="majorEastAsia" w:eastAsiaTheme="majorEastAsia" w:cstheme="majorEastAsia"/>
                <w:kern w:val="0"/>
                <w:sz w:val="20"/>
                <w:szCs w:val="20"/>
              </w:rPr>
              <w:pict>
                <v:rect id="自选图形 13" o:spid="_x0000_s1033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">
                  <v:path/>
                  <v:fill on="f" focussize="0,0"/>
                  <v:stroke on="f"/>
                  <v:imagedata o:title=""/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791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0"/>
                <w:szCs w:val="20"/>
              </w:rPr>
              <w:t>B、 2位置自定义缓存区数组比1位置循环读写效率高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asciiTheme="majorEastAsia" w:hAnsiTheme="majorEastAsia" w:eastAsiaTheme="majorEastAsia" w:cstheme="majorEastAsia"/>
                <w:kern w:val="0"/>
                <w:sz w:val="20"/>
                <w:szCs w:val="20"/>
              </w:rPr>
              <w:pict>
                <v:rect id="自选图形 12" o:spid="_x0000_s1032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">
                  <v:path/>
                  <v:fill on="f" focussize="0,0"/>
                  <v:stroke on="f"/>
                  <v:imagedata o:title=""/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791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FF0000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kern w:val="0"/>
                <w:sz w:val="20"/>
                <w:szCs w:val="20"/>
              </w:rPr>
              <w:t>C、 3位置应该填入的是buf对象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asciiTheme="majorEastAsia" w:hAnsiTheme="majorEastAsia" w:eastAsiaTheme="majorEastAsia" w:cstheme="majorEastAsia"/>
                <w:kern w:val="0"/>
                <w:sz w:val="20"/>
                <w:szCs w:val="20"/>
              </w:rPr>
              <w:pict>
                <v:rect id="自选图形 11" o:spid="_x0000_s1031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D4cJf3PAAAA/wAAAA8AAAAAAAAAAQAgAAAAIgAAAGRycy9kb3ducmV2LnhtbFBLAQIU&#10;ABQAAAAIAIdO4kC8XKXFigEAAPACAAAOAAAAAAAAAAEAIAAAAB4BAABkcnMvZTJvRG9jLnhtbFBL&#10;BQYAAAAABgAGAFkBAAAaBQAAAAA=&#10;">
                  <v:path/>
                  <v:fill on="f" focussize="0,0"/>
                  <v:stroke on="f"/>
                  <v:imagedata o:title=""/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791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0"/>
                <w:szCs w:val="20"/>
              </w:rPr>
              <w:t>D、 3位置应该填入的是len对象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asciiTheme="majorEastAsia" w:hAnsiTheme="majorEastAsia" w:eastAsiaTheme="majorEastAsia" w:cstheme="majorEastAsia"/>
                <w:kern w:val="0"/>
                <w:sz w:val="20"/>
                <w:szCs w:val="20"/>
              </w:rPr>
              <w:pict>
                <v:rect id="自选图形 10" o:spid="_x0000_s1030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D4cJf3PAAAA/wAAAA8AAAAAAAAAAQAgAAAAIgAAAGRycy9kb3ducmV2LnhtbFBLAQIU&#10;ABQAAAAIAIdO4kDBWZXQigEAAPACAAAOAAAAAAAAAAEAIAAAAB4BAABkcnMvZTJvRG9jLnhtbFBL&#10;BQYAAAAABgAGAFkBAAAaBQAAAAA=&#10;">
                  <v:path/>
                  <v:fill on="f" focussize="0,0"/>
                  <v:stroke on="f"/>
                  <v:imagedata o:title=""/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791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FF0000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kern w:val="0"/>
                <w:sz w:val="20"/>
                <w:szCs w:val="20"/>
              </w:rPr>
              <w:t>E、 4位置填入的是len对象</w:t>
            </w:r>
          </w:p>
        </w:tc>
      </w:tr>
    </w:tbl>
    <w:p>
      <w:pPr>
        <w:pStyle w:val="2"/>
        <w:rPr>
          <w:lang w:val="zh-CN"/>
        </w:rPr>
      </w:pPr>
      <w:r>
        <w:rPr>
          <w:rFonts w:hint="eastAsia"/>
          <w:lang w:val="zh-CN"/>
        </w:rPr>
        <w:t>单选（20_2分）</w:t>
      </w:r>
    </w:p>
    <w:p>
      <w:pPr>
        <w:pStyle w:val="14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题目1、2、3、4（面向对象）</w:t>
      </w:r>
    </w:p>
    <w:p>
      <w:pPr>
        <w:pStyle w:val="14"/>
        <w:ind w:firstLine="0" w:firstLineChars="0"/>
      </w:pPr>
      <w:r>
        <w:rPr>
          <w:rFonts w:hint="eastAsia"/>
        </w:rPr>
        <w:t>1、如下代码运行结果是？</w:t>
      </w:r>
    </w:p>
    <w:p>
      <w:pPr>
        <w:widowControl/>
        <w:shd w:val="clear" w:color="auto" w:fill="FFFFFF"/>
        <w:wordWrap w:val="0"/>
        <w:jc w:val="left"/>
        <w:textAlignment w:val="top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class Person {</w:t>
      </w:r>
    </w:p>
    <w:p>
      <w:pPr>
        <w:widowControl/>
        <w:shd w:val="clear" w:color="auto" w:fill="FFFFFF"/>
        <w:wordWrap w:val="0"/>
        <w:jc w:val="left"/>
        <w:textAlignment w:val="top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 int age;</w:t>
      </w:r>
    </w:p>
    <w:p>
      <w:pPr>
        <w:widowControl/>
        <w:shd w:val="clear" w:color="auto" w:fill="FFFFFF"/>
        <w:wordWrap w:val="0"/>
        <w:jc w:val="left"/>
        <w:textAlignment w:val="top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hd w:val="clear" w:color="auto" w:fill="FFFFFF"/>
        <w:wordWrap w:val="0"/>
        <w:jc w:val="left"/>
        <w:textAlignment w:val="top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class Demo{</w:t>
      </w:r>
    </w:p>
    <w:p>
      <w:pPr>
        <w:widowControl/>
        <w:shd w:val="clear" w:color="auto" w:fill="FFFFFF"/>
        <w:wordWrap w:val="0"/>
        <w:jc w:val="left"/>
        <w:textAlignment w:val="top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    public static void main(String[] args){</w:t>
      </w:r>
    </w:p>
    <w:p>
      <w:pPr>
        <w:widowControl/>
        <w:shd w:val="clear" w:color="auto" w:fill="FFFFFF"/>
        <w:wordWrap w:val="0"/>
        <w:jc w:val="left"/>
        <w:textAlignment w:val="top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       Person p = new Person();</w:t>
      </w:r>
    </w:p>
    <w:p>
      <w:pPr>
        <w:widowControl/>
        <w:shd w:val="clear" w:color="auto" w:fill="FFFFFF"/>
        <w:wordWrap w:val="0"/>
        <w:jc w:val="left"/>
        <w:textAlignment w:val="top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       p.age = 1;</w:t>
      </w:r>
    </w:p>
    <w:p>
      <w:pPr>
        <w:widowControl/>
        <w:shd w:val="clear" w:color="auto" w:fill="FFFFFF"/>
        <w:wordWrap w:val="0"/>
        <w:jc w:val="left"/>
        <w:textAlignment w:val="top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       show(p);</w:t>
      </w:r>
    </w:p>
    <w:p>
      <w:pPr>
        <w:widowControl/>
        <w:shd w:val="clear" w:color="auto" w:fill="FFFFFF"/>
        <w:wordWrap w:val="0"/>
        <w:jc w:val="left"/>
        <w:textAlignment w:val="top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       System.out.println(p.age);</w:t>
      </w:r>
    </w:p>
    <w:p>
      <w:pPr>
        <w:widowControl/>
        <w:shd w:val="clear" w:color="auto" w:fill="FFFFFF"/>
        <w:wordWrap w:val="0"/>
        <w:jc w:val="left"/>
        <w:textAlignment w:val="top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   }</w:t>
      </w:r>
    </w:p>
    <w:p>
      <w:pPr>
        <w:widowControl/>
        <w:shd w:val="clear" w:color="auto" w:fill="FFFFFF"/>
        <w:wordWrap w:val="0"/>
        <w:jc w:val="left"/>
        <w:textAlignment w:val="top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   public static void show(Person p){</w:t>
      </w:r>
    </w:p>
    <w:p>
      <w:pPr>
        <w:widowControl/>
        <w:shd w:val="clear" w:color="auto" w:fill="FFFFFF"/>
        <w:wordWrap w:val="0"/>
        <w:jc w:val="left"/>
        <w:textAlignment w:val="top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       p.age =5;</w:t>
      </w:r>
    </w:p>
    <w:p>
      <w:pPr>
        <w:widowControl/>
        <w:shd w:val="clear" w:color="auto" w:fill="FFFFFF"/>
        <w:wordWrap w:val="0"/>
        <w:jc w:val="left"/>
        <w:textAlignment w:val="top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   }</w:t>
      </w:r>
    </w:p>
    <w:p>
      <w:pPr>
        <w:widowControl/>
        <w:shd w:val="clear" w:color="auto" w:fill="FFFFFF"/>
        <w:wordWrap w:val="0"/>
        <w:jc w:val="left"/>
        <w:textAlignment w:val="top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}</w:t>
      </w:r>
    </w:p>
    <w:tbl>
      <w:tblPr>
        <w:tblStyle w:val="12"/>
        <w:tblW w:w="8366" w:type="dxa"/>
        <w:tblCellSpacing w:w="1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"/>
        <w:gridCol w:w="8231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231" w:type="dxa"/>
          <w:tblCellSpacing w:w="15" w:type="dxa"/>
        </w:trPr>
        <w:tc>
          <w:tcPr>
            <w:tcW w:w="75" w:type="dxa"/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 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A、 1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B、 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C、 15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D、 0</w:t>
            </w:r>
          </w:p>
        </w:tc>
      </w:tr>
    </w:tbl>
    <w:p>
      <w:pPr>
        <w:widowControl/>
        <w:jc w:val="left"/>
      </w:pPr>
      <w:r>
        <w:rPr>
          <w:rFonts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</w:t>
      </w:r>
    </w:p>
    <w:p>
      <w:pPr>
        <w:widowControl/>
        <w:shd w:val="clear" w:color="auto" w:fill="FFFFFF"/>
        <w:wordWrap w:val="0"/>
        <w:jc w:val="left"/>
        <w:textAlignment w:val="top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2、有如下代码,请问运行结果是什么: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class Person{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   Person(){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       System.out.print(“a”);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   }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  Person(String name){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      System.out.print(“b”);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  }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}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class Student extends Person{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   Student(){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       System.out.print(“c”);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   }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   Student(String name){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       System.out.print(“d”);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   }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}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public class Demo{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   public static void main(String[] args){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        Student stu = new Student(“e”);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   }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}</w:t>
      </w:r>
    </w:p>
    <w:tbl>
      <w:tblPr>
        <w:tblStyle w:val="12"/>
        <w:tblW w:w="8366" w:type="dxa"/>
        <w:tblCellSpacing w:w="1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"/>
        <w:gridCol w:w="8231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231" w:type="dxa"/>
          <w:tblCellSpacing w:w="15" w:type="dxa"/>
        </w:trPr>
        <w:tc>
          <w:tcPr>
            <w:tcW w:w="75" w:type="dxa"/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 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A、 ac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B、 ad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C、 bc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D、 bd</w:t>
            </w:r>
          </w:p>
        </w:tc>
      </w:tr>
    </w:tbl>
    <w:p>
      <w:pPr>
        <w:pStyle w:val="8"/>
        <w:widowControl/>
        <w:spacing w:beforeAutospacing="0" w:after="150" w:afterAutospacing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t>3、给出如下程序</w:t>
      </w:r>
      <w:r>
        <w:rPr>
          <w:rFonts w:hint="eastAsia" w:ascii="宋体" w:hAnsi="宋体" w:eastAsia="宋体" w:cs="宋体"/>
          <w:color w:val="393939"/>
          <w:sz w:val="21"/>
          <w:shd w:val="clear" w:color="auto" w:fill="FFFFFF"/>
        </w:rPr>
        <w:t>,请问该程序的运行结果是()</w:t>
      </w:r>
    </w:p>
    <w:p>
      <w:pPr>
        <w:pStyle w:val="8"/>
        <w:widowControl/>
        <w:spacing w:beforeAutospacing="0" w:after="150" w:afterAutospacing="0"/>
        <w:ind w:left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宋体" w:hAnsi="宋体" w:eastAsia="宋体" w:cs="宋体"/>
          <w:color w:val="393939"/>
          <w:sz w:val="21"/>
          <w:shd w:val="clear" w:color="auto" w:fill="FFFFFF"/>
        </w:rPr>
        <w:t>class GrandFather {</w:t>
      </w:r>
    </w:p>
    <w:p>
      <w:pPr>
        <w:pStyle w:val="8"/>
        <w:widowControl/>
        <w:spacing w:beforeAutospacing="0" w:after="150" w:afterAutospacing="0"/>
        <w:ind w:left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宋体" w:hAnsi="宋体" w:eastAsia="宋体" w:cs="宋体"/>
          <w:color w:val="393939"/>
          <w:sz w:val="21"/>
          <w:shd w:val="clear" w:color="auto" w:fill="FFFFFF"/>
        </w:rPr>
        <w:t>   public void show() {</w:t>
      </w:r>
    </w:p>
    <w:p>
      <w:pPr>
        <w:pStyle w:val="8"/>
        <w:widowControl/>
        <w:spacing w:beforeAutospacing="0" w:after="150" w:afterAutospacing="0"/>
        <w:ind w:left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宋体" w:hAnsi="宋体" w:eastAsia="宋体" w:cs="宋体"/>
          <w:color w:val="393939"/>
          <w:sz w:val="21"/>
          <w:shd w:val="clear" w:color="auto" w:fill="FFFFFF"/>
        </w:rPr>
        <w:t>    System.out.println("</w:t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t>我是爷爷");</w:t>
      </w:r>
    </w:p>
    <w:p>
      <w:pPr>
        <w:pStyle w:val="8"/>
        <w:widowControl/>
        <w:spacing w:beforeAutospacing="0" w:after="150" w:afterAutospacing="0"/>
        <w:ind w:left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宋体" w:hAnsi="宋体" w:eastAsia="宋体" w:cs="宋体"/>
          <w:color w:val="393939"/>
          <w:sz w:val="21"/>
          <w:shd w:val="clear" w:color="auto" w:fill="FFFFFF"/>
        </w:rPr>
        <w:t>   }</w:t>
      </w:r>
    </w:p>
    <w:p>
      <w:pPr>
        <w:pStyle w:val="8"/>
        <w:widowControl/>
        <w:spacing w:beforeAutospacing="0" w:after="150" w:afterAutospacing="0"/>
        <w:ind w:left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宋体" w:hAnsi="宋体" w:eastAsia="宋体" w:cs="宋体"/>
          <w:color w:val="393939"/>
          <w:sz w:val="21"/>
          <w:shd w:val="clear" w:color="auto" w:fill="FFFFFF"/>
        </w:rPr>
        <w:t>}</w:t>
      </w:r>
    </w:p>
    <w:p>
      <w:pPr>
        <w:pStyle w:val="8"/>
        <w:widowControl/>
        <w:spacing w:beforeAutospacing="0" w:after="150" w:afterAutospacing="0"/>
        <w:ind w:left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宋体" w:hAnsi="宋体" w:eastAsia="宋体" w:cs="宋体"/>
          <w:color w:val="393939"/>
          <w:sz w:val="21"/>
          <w:shd w:val="clear" w:color="auto" w:fill="FFFFFF"/>
        </w:rPr>
        <w:t>class Father extends GrandFather {</w:t>
      </w:r>
    </w:p>
    <w:p>
      <w:pPr>
        <w:pStyle w:val="8"/>
        <w:widowControl/>
        <w:spacing w:beforeAutospacing="0" w:after="150" w:afterAutospacing="0"/>
        <w:ind w:left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宋体" w:hAnsi="宋体" w:eastAsia="宋体" w:cs="宋体"/>
          <w:color w:val="393939"/>
          <w:sz w:val="21"/>
          <w:shd w:val="clear" w:color="auto" w:fill="FFFFFF"/>
        </w:rPr>
        <w:t>   public void method(){</w:t>
      </w:r>
    </w:p>
    <w:p>
      <w:pPr>
        <w:pStyle w:val="8"/>
        <w:widowControl/>
        <w:spacing w:beforeAutospacing="0" w:after="150" w:afterAutospacing="0"/>
        <w:ind w:left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宋体" w:hAnsi="宋体" w:eastAsia="宋体" w:cs="宋体"/>
          <w:color w:val="393939"/>
          <w:sz w:val="21"/>
          <w:shd w:val="clear" w:color="auto" w:fill="FFFFFF"/>
        </w:rPr>
        <w:t>    System.out.println("</w:t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t>我是爸爸");</w:t>
      </w:r>
    </w:p>
    <w:p>
      <w:pPr>
        <w:pStyle w:val="8"/>
        <w:widowControl/>
        <w:spacing w:beforeAutospacing="0" w:after="150" w:afterAutospacing="0"/>
        <w:ind w:left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宋体" w:hAnsi="宋体" w:eastAsia="宋体" w:cs="宋体"/>
          <w:color w:val="393939"/>
          <w:sz w:val="21"/>
          <w:shd w:val="clear" w:color="auto" w:fill="FFFFFF"/>
        </w:rPr>
        <w:t>   }</w:t>
      </w:r>
    </w:p>
    <w:p>
      <w:pPr>
        <w:pStyle w:val="8"/>
        <w:widowControl/>
        <w:spacing w:beforeAutospacing="0" w:after="150" w:afterAutospacing="0"/>
        <w:ind w:left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宋体" w:hAnsi="宋体" w:eastAsia="宋体" w:cs="宋体"/>
          <w:color w:val="393939"/>
          <w:sz w:val="21"/>
          <w:shd w:val="clear" w:color="auto" w:fill="FFFFFF"/>
        </w:rPr>
        <w:t>}</w:t>
      </w:r>
    </w:p>
    <w:p>
      <w:pPr>
        <w:pStyle w:val="8"/>
        <w:widowControl/>
        <w:spacing w:beforeAutospacing="0" w:after="150" w:afterAutospacing="0"/>
        <w:ind w:left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宋体" w:hAnsi="宋体" w:eastAsia="宋体" w:cs="宋体"/>
          <w:color w:val="393939"/>
          <w:sz w:val="21"/>
          <w:shd w:val="clear" w:color="auto" w:fill="FFFFFF"/>
        </w:rPr>
        <w:t>class Son extends Father {}</w:t>
      </w:r>
    </w:p>
    <w:p>
      <w:pPr>
        <w:pStyle w:val="8"/>
        <w:widowControl/>
        <w:spacing w:beforeAutospacing="0" w:after="150" w:afterAutospacing="0"/>
        <w:ind w:left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font-size:10.5pt;" w:hAnsi="font-size:10.5pt;" w:eastAsia="font-size:10.5pt;" w:cs="font-size:10.5pt;"/>
          <w:color w:val="393939"/>
          <w:sz w:val="18"/>
          <w:szCs w:val="18"/>
          <w:shd w:val="clear" w:color="auto" w:fill="FFFFFF"/>
        </w:rPr>
        <w:t> </w:t>
      </w:r>
    </w:p>
    <w:p>
      <w:pPr>
        <w:pStyle w:val="8"/>
        <w:widowControl/>
        <w:spacing w:beforeAutospacing="0" w:after="150" w:afterAutospacing="0"/>
        <w:ind w:left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宋体" w:hAnsi="宋体" w:eastAsia="宋体" w:cs="宋体"/>
          <w:color w:val="393939"/>
          <w:sz w:val="21"/>
          <w:shd w:val="clear" w:color="auto" w:fill="FFFFFF"/>
        </w:rPr>
        <w:t>class Test {</w:t>
      </w:r>
    </w:p>
    <w:p>
      <w:pPr>
        <w:pStyle w:val="8"/>
        <w:widowControl/>
        <w:spacing w:beforeAutospacing="0" w:after="150" w:afterAutospacing="0"/>
        <w:ind w:left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宋体" w:hAnsi="宋体" w:eastAsia="宋体" w:cs="宋体"/>
          <w:color w:val="393939"/>
          <w:sz w:val="21"/>
          <w:shd w:val="clear" w:color="auto" w:fill="FFFFFF"/>
        </w:rPr>
        <w:t>   public static void main(String[] args) {</w:t>
      </w:r>
    </w:p>
    <w:p>
      <w:pPr>
        <w:pStyle w:val="8"/>
        <w:widowControl/>
        <w:spacing w:beforeAutospacing="0" w:after="150" w:afterAutospacing="0"/>
        <w:ind w:left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宋体" w:hAnsi="宋体" w:eastAsia="宋体" w:cs="宋体"/>
          <w:color w:val="393939"/>
          <w:sz w:val="21"/>
          <w:shd w:val="clear" w:color="auto" w:fill="FFFFFF"/>
        </w:rPr>
        <w:t>    Son s = new Son();</w:t>
      </w:r>
    </w:p>
    <w:p>
      <w:pPr>
        <w:pStyle w:val="8"/>
        <w:widowControl/>
        <w:spacing w:beforeAutospacing="0" w:after="150" w:afterAutospacing="0"/>
        <w:ind w:left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宋体" w:hAnsi="宋体" w:eastAsia="宋体" w:cs="宋体"/>
          <w:color w:val="393939"/>
          <w:sz w:val="21"/>
          <w:shd w:val="clear" w:color="auto" w:fill="FFFFFF"/>
        </w:rPr>
        <w:t>    s.method();</w:t>
      </w:r>
    </w:p>
    <w:p>
      <w:pPr>
        <w:pStyle w:val="8"/>
        <w:widowControl/>
        <w:spacing w:beforeAutospacing="0" w:after="150" w:afterAutospacing="0"/>
        <w:ind w:left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宋体" w:hAnsi="宋体" w:eastAsia="宋体" w:cs="宋体"/>
          <w:color w:val="393939"/>
          <w:sz w:val="21"/>
          <w:shd w:val="clear" w:color="auto" w:fill="FFFFFF"/>
        </w:rPr>
        <w:t>     s.show();</w:t>
      </w:r>
    </w:p>
    <w:p>
      <w:pPr>
        <w:pStyle w:val="8"/>
        <w:widowControl/>
        <w:spacing w:beforeAutospacing="0" w:after="150" w:afterAutospacing="0"/>
        <w:ind w:left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宋体" w:hAnsi="宋体" w:eastAsia="宋体" w:cs="宋体"/>
          <w:color w:val="393939"/>
          <w:sz w:val="21"/>
          <w:shd w:val="clear" w:color="auto" w:fill="FFFFFF"/>
        </w:rPr>
        <w:t>}</w:t>
      </w:r>
    </w:p>
    <w:p>
      <w:pPr>
        <w:widowControl/>
        <w:spacing w:after="15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宋体" w:hAnsi="宋体" w:eastAsia="宋体" w:cs="宋体"/>
          <w:color w:val="393939"/>
          <w:kern w:val="0"/>
          <w:shd w:val="clear" w:color="auto" w:fill="FFFFFF"/>
        </w:rPr>
        <w:t>}</w:t>
      </w:r>
    </w:p>
    <w:tbl>
      <w:tblPr>
        <w:tblStyle w:val="12"/>
        <w:tblW w:w="8366" w:type="dxa"/>
        <w:tblCellSpacing w:w="1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"/>
        <w:gridCol w:w="823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231" w:type="dxa"/>
          <w:tblCellSpacing w:w="15" w:type="dxa"/>
        </w:trPr>
        <w:tc>
          <w:tcPr>
            <w:tcW w:w="75" w:type="dxa"/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A、我是儿子我是儿子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B、我是爷爷我是爸爸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C、我是爸爸我是爷爷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D、我是爷爷我是爷爷</w:t>
            </w:r>
          </w:p>
        </w:tc>
      </w:tr>
    </w:tbl>
    <w:p>
      <w:pPr>
        <w:widowControl/>
        <w:shd w:val="clear" w:color="auto" w:fill="FFFFFF"/>
        <w:wordWrap w:val="0"/>
        <w:jc w:val="left"/>
        <w:textAlignment w:val="top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4、给定如下java代码，在横线处填入正确的答案，使程序正常执行。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abstract class Person {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   public abstract void study();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}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class Student extends Person {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   public void study() {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        System.out.println("Good Good Study,Day Day Up");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   }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}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class PersonDemo {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    public void method(Person p) {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        p.study();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    }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}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class PersonTest {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   public static void main(String[] args) {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       PersonDemo pd = new PersonDemo();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       pd.method(new__________()); 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   }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hd w:val="clear" w:color="auto" w:fill="FFFFFF"/>
        <w:wordWrap w:val="0"/>
        <w:jc w:val="left"/>
        <w:textAlignment w:val="top"/>
        <w:rPr>
          <w:rFonts w:ascii="微软雅黑" w:hAnsi="微软雅黑" w:eastAsia="微软雅黑" w:cs="微软雅黑"/>
          <w:color w:val="393939"/>
          <w:sz w:val="18"/>
          <w:szCs w:val="18"/>
        </w:rPr>
      </w:pPr>
    </w:p>
    <w:tbl>
      <w:tblPr>
        <w:tblStyle w:val="12"/>
        <w:tblW w:w="8366" w:type="dxa"/>
        <w:tblCellSpacing w:w="1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"/>
        <w:gridCol w:w="823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231" w:type="dxa"/>
          <w:tblCellSpacing w:w="15" w:type="dxa"/>
        </w:trPr>
        <w:tc>
          <w:tcPr>
            <w:tcW w:w="75" w:type="dxa"/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A、 Person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B、 Student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C、 PersonTest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D、 PersonDemo</w:t>
            </w:r>
          </w:p>
        </w:tc>
      </w:tr>
    </w:tbl>
    <w:p>
      <w:pPr>
        <w:pStyle w:val="14"/>
        <w:ind w:firstLine="0" w:firstLineChars="0"/>
        <w:rPr>
          <w:lang w:val="zh-CN"/>
        </w:rPr>
      </w:pPr>
    </w:p>
    <w:p>
      <w:pPr>
        <w:pStyle w:val="14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题目5、6、（异常）</w:t>
      </w:r>
    </w:p>
    <w:p>
      <w:pPr>
        <w:pStyle w:val="8"/>
        <w:widowControl/>
        <w:spacing w:beforeAutospacing="0" w:after="150" w:afterAutospacing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t>5、观察以下代码回答下列问题</w:t>
      </w:r>
    </w:p>
    <w:p>
      <w:pPr>
        <w:pStyle w:val="8"/>
        <w:widowControl/>
        <w:spacing w:beforeAutospacing="0" w:after="150" w:afterAutospacing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t>class Test {</w:t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t>    public static void main(String[] args)throws RuntimeException{</w:t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t>        int i = 0;</w:t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t>        try {</w:t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t>            Test(i);</w:t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t>            System.out.println("Test_2");</w:t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t>        } catch (Exception e) {</w:t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t>            // TODO Auto-generated catch block</w:t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t>            System.out.println("/by zero");</w:t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t>        }</w:t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t>    }</w:t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t>    public static void Test(int i)throws Exception{</w:t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t>        int s = 1/i;</w:t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t>        System.out.println("Test_1");</w:t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t>    }</w:t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t>}</w:t>
      </w:r>
    </w:p>
    <w:tbl>
      <w:tblPr>
        <w:tblStyle w:val="12"/>
        <w:tblW w:w="8366" w:type="dxa"/>
        <w:tblCellSpacing w:w="1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"/>
        <w:gridCol w:w="8231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231" w:type="dxa"/>
          <w:tblCellSpacing w:w="15" w:type="dxa"/>
        </w:trPr>
        <w:tc>
          <w:tcPr>
            <w:tcW w:w="75" w:type="dxa"/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 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A、 throw用于方法中抛出异常，后面写异常类的对象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B、 throw用于方法中抛出异常，后面写异常类的类名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C、 throws用于方法中抛出异常，后面写异常类的对象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D、 throws用于方法中抛出异常，后面写异常类的类名</w:t>
            </w:r>
          </w:p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</w:p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6、当方法遇到异常(编译时异常)又不知如何处理时，下列哪种说法是正确的（）</w:t>
            </w:r>
          </w:p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A 捕获异常（try{…}catch{…}）</w:t>
            </w:r>
          </w:p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 xml:space="preserve">B 抛出异常(throw 异常对象) </w:t>
            </w:r>
          </w:p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C 声明异常（throws 异常类型）</w:t>
            </w:r>
          </w:p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D 嵌套异常</w:t>
            </w:r>
          </w:p>
        </w:tc>
      </w:tr>
    </w:tbl>
    <w:p>
      <w:pPr>
        <w:pStyle w:val="14"/>
        <w:ind w:firstLine="0" w:firstLineChars="0"/>
        <w:rPr>
          <w:lang w:val="zh-CN"/>
        </w:rPr>
      </w:pPr>
    </w:p>
    <w:p>
      <w:pPr>
        <w:pStyle w:val="14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题目7、8（常用API）</w:t>
      </w:r>
    </w:p>
    <w:p>
      <w:pPr>
        <w:pStyle w:val="14"/>
        <w:ind w:firstLine="0" w:firstLineChars="0"/>
      </w:pPr>
      <w:r>
        <w:rPr>
          <w:rFonts w:hint="eastAsia"/>
        </w:rPr>
        <w:t>7、下面哪个程序的运行结果是true</w:t>
      </w:r>
    </w:p>
    <w:p>
      <w:pPr>
        <w:pStyle w:val="14"/>
        <w:ind w:firstLine="0" w:firstLineChars="0"/>
      </w:pPr>
      <w:r>
        <w:rPr>
          <w:rFonts w:hint="eastAsia"/>
        </w:rPr>
        <w:t>A System.out.println(“abc”.equals(“Abc”));</w:t>
      </w:r>
    </w:p>
    <w:p>
      <w:pPr>
        <w:pStyle w:val="14"/>
        <w:ind w:firstLine="0" w:firstLineChars="0"/>
      </w:pPr>
      <w:r>
        <w:rPr>
          <w:rFonts w:hint="eastAsia"/>
        </w:rPr>
        <w:t xml:space="preserve">B System.out.println(“”.equals(null)); </w:t>
      </w:r>
    </w:p>
    <w:p>
      <w:pPr>
        <w:pStyle w:val="14"/>
        <w:ind w:firstLine="0" w:firstLineChars="0"/>
        <w:rPr>
          <w:color w:val="FF0000"/>
        </w:rPr>
      </w:pPr>
      <w:r>
        <w:rPr>
          <w:rFonts w:hint="eastAsia"/>
          <w:color w:val="FF0000"/>
        </w:rPr>
        <w:t xml:space="preserve">C System.out.println(“abc”==”ab”+”c”);  </w:t>
      </w:r>
    </w:p>
    <w:p>
      <w:pPr>
        <w:pStyle w:val="14"/>
        <w:ind w:firstLine="0" w:firstLineChars="0"/>
      </w:pPr>
      <w:r>
        <w:rPr>
          <w:rFonts w:hint="eastAsia"/>
        </w:rPr>
        <w:t>D System.out.println(“”.equalsIgnoreCase(null));</w:t>
      </w:r>
    </w:p>
    <w:p>
      <w:pPr>
        <w:pStyle w:val="14"/>
        <w:ind w:firstLine="0" w:firstLineChars="0"/>
      </w:pPr>
    </w:p>
    <w:p>
      <w:pPr>
        <w:pStyle w:val="14"/>
        <w:ind w:firstLine="0" w:firstLineChars="0"/>
      </w:pPr>
      <w:r>
        <w:rPr>
          <w:rFonts w:hint="eastAsia"/>
        </w:rPr>
        <w:t>8、Math.random()说法正确的是</w:t>
      </w:r>
    </w:p>
    <w:p>
      <w:pPr>
        <w:pStyle w:val="14"/>
        <w:ind w:firstLine="0" w:firstLineChars="0"/>
      </w:pPr>
      <w:r>
        <w:rPr>
          <w:rFonts w:hint="eastAsia"/>
        </w:rPr>
        <w:t>A 返回一个不确定的整数</w:t>
      </w:r>
    </w:p>
    <w:p>
      <w:pPr>
        <w:pStyle w:val="14"/>
        <w:ind w:firstLine="0" w:firstLineChars="0"/>
      </w:pPr>
      <w:r>
        <w:rPr>
          <w:rFonts w:hint="eastAsia"/>
        </w:rPr>
        <w:t xml:space="preserve">B 返回0或是1  </w:t>
      </w:r>
    </w:p>
    <w:p>
      <w:pPr>
        <w:pStyle w:val="14"/>
        <w:ind w:firstLine="0" w:firstLineChars="0"/>
        <w:rPr>
          <w:color w:val="FF0000"/>
        </w:rPr>
      </w:pPr>
      <w:r>
        <w:rPr>
          <w:rFonts w:hint="eastAsia"/>
          <w:color w:val="FF0000"/>
        </w:rPr>
        <w:t xml:space="preserve">C 返回一个随机的double类型数，该数大于等于0.0小于1.0 </w:t>
      </w:r>
    </w:p>
    <w:p>
      <w:pPr>
        <w:pStyle w:val="14"/>
        <w:ind w:firstLine="0" w:firstLineChars="0"/>
      </w:pPr>
      <w:r>
        <w:rPr>
          <w:rFonts w:hint="eastAsia"/>
        </w:rPr>
        <w:t>D 返回一个随机的int类型数，该数大于等于0.0小于1.0</w:t>
      </w:r>
    </w:p>
    <w:p>
      <w:pPr>
        <w:pStyle w:val="14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题目9、10、11（集合体系）</w:t>
      </w:r>
    </w:p>
    <w:p>
      <w:pPr>
        <w:widowControl/>
        <w:shd w:val="clear" w:color="auto" w:fill="FFFFFF"/>
        <w:jc w:val="left"/>
        <w:textAlignment w:val="top"/>
        <w:rPr>
          <w:rFonts w:asciiTheme="majorEastAsia" w:hAnsiTheme="majorEastAsia" w:eastAsiaTheme="majorEastAsia" w:cstheme="majorEastAsia"/>
          <w:color w:val="393939"/>
          <w:sz w:val="20"/>
          <w:szCs w:val="20"/>
        </w:rPr>
      </w:pPr>
      <w:r>
        <w:rPr>
          <w:rFonts w:hint="eastAsia"/>
        </w:rPr>
        <w:t>9、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读程序，选择程序的结果:()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class  Student{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 //姓名属性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 String name;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 //年龄属性 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 int age;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}  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public class Test{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 public static void main(String[] args){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    //创建一个集合对象  存储学生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    ArrayList&lt;Student&gt; stuList = new ArrayList&lt;Student&gt;();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    //存储  二个同学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   Student s1 = new Student();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   s1.name = “Rose”;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   s1.age = 30;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   Student s2 = new Student();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   s2.name =”Lily”;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   s2.age = 18 ; 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   stuList.add(s1);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   stuList.add(s2);    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  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    System.out.println(stuList.get(1).name);             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   } </w:t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393939"/>
          <w:kern w:val="0"/>
          <w:sz w:val="20"/>
          <w:szCs w:val="20"/>
          <w:shd w:val="clear" w:color="auto" w:fill="FFFFFF"/>
        </w:rPr>
        <w:t>}</w:t>
      </w:r>
    </w:p>
    <w:tbl>
      <w:tblPr>
        <w:tblStyle w:val="12"/>
        <w:tblW w:w="8321" w:type="dxa"/>
        <w:tblCellSpacing w:w="1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"/>
        <w:gridCol w:w="152"/>
        <w:gridCol w:w="80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8171" w:type="dxa"/>
          <w:tblCellSpacing w:w="15" w:type="dxa"/>
        </w:trPr>
        <w:tc>
          <w:tcPr>
            <w:tcW w:w="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1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asciiTheme="majorEastAsia" w:hAnsiTheme="majorEastAsia" w:eastAsiaTheme="majorEastAsia" w:cstheme="majorEastAsia"/>
                <w:kern w:val="0"/>
                <w:sz w:val="20"/>
                <w:szCs w:val="20"/>
              </w:rPr>
              <w:pict>
                <v:rect id="自选图形 1" o:spid="_x0000_s1029" o:spt="1" style="height:0pt;width:0.05pt;" filled="f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5&#10;uEek8QEAANEDAAAOAAAAAAAAAAEAIAAAAB0BAABkcnMvZTJvRG9jLnhtbFBLBQYAAAAABgAGAFkB&#10;AACABQAAAAA=&#10;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7974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0"/>
                <w:szCs w:val="20"/>
              </w:rPr>
              <w:t>A、 Rose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1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asciiTheme="majorEastAsia" w:hAnsiTheme="majorEastAsia" w:eastAsiaTheme="majorEastAsia" w:cstheme="majorEastAsia"/>
                <w:kern w:val="0"/>
                <w:sz w:val="20"/>
                <w:szCs w:val="20"/>
              </w:rPr>
              <w:pict>
                <v:rect id="自选图形 2" o:spid="_x0000_s1028" o:spt="1" style="height:0pt;width:0.05pt;" filled="f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U5CpzgAA&#10;AP8AAAAPAAAAAAAAAAEAIAAAACIAAABkcnMvZG93bnJldi54bWxQSwECFAAUAAAACACHTuJAE4K2&#10;Ue8BAADRAwAADgAAAAAAAAABACAAAAAdAQAAZHJzL2Uyb0RvYy54bWxQSwUGAAAAAAYABgBZAQAA&#10;fgUAAAAA&#10;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7974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FF0000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kern w:val="0"/>
                <w:sz w:val="20"/>
                <w:szCs w:val="20"/>
              </w:rPr>
              <w:t>B、 Lily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1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asciiTheme="majorEastAsia" w:hAnsiTheme="majorEastAsia" w:eastAsiaTheme="majorEastAsia" w:cstheme="majorEastAsia"/>
                <w:kern w:val="0"/>
                <w:sz w:val="20"/>
                <w:szCs w:val="20"/>
              </w:rPr>
              <w:pict>
                <v:rect id="自选图形 3" o:spid="_x0000_s1027" o:spt="1" style="height:0pt;width:0.05pt;" filled="f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C&#10;RnnB8QEAANEDAAAOAAAAAAAAAAEAIAAAAB0BAABkcnMvZTJvRG9jLnhtbFBLBQYAAAAABgAGAFkB&#10;AACABQAAAAA=&#10;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7974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0"/>
                <w:szCs w:val="20"/>
              </w:rPr>
              <w:t>C、 无显示结果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1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  <w:r>
              <w:rPr>
                <w:rFonts w:asciiTheme="majorEastAsia" w:hAnsiTheme="majorEastAsia" w:eastAsiaTheme="majorEastAsia" w:cstheme="majorEastAsia"/>
                <w:kern w:val="0"/>
                <w:sz w:val="20"/>
                <w:szCs w:val="20"/>
              </w:rPr>
              <w:pict>
                <v:rect id="自选图形 4" o:spid="_x0000_s1026" o:spt="1" style="height:0pt;width:0.05pt;" filled="f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JaN&#10;rKLwAQAA0QMAAA4AAAAAAAAAAQAgAAAAHQEAAGRycy9lMm9Eb2MueG1sUEsFBgAAAAAGAAYAWQEA&#10;AH8FAAAAAA==&#10;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7974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kern w:val="0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0"/>
                <w:szCs w:val="20"/>
              </w:rPr>
              <w:t>D、 null</w:t>
            </w:r>
          </w:p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sz w:val="20"/>
                <w:szCs w:val="20"/>
              </w:rPr>
            </w:pPr>
          </w:p>
        </w:tc>
      </w:tr>
    </w:tbl>
    <w:p>
      <w:pPr>
        <w:widowControl/>
        <w:spacing w:after="15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t>10、</w:t>
      </w:r>
      <w:r>
        <w:rPr>
          <w:rFonts w:hint="eastAsia" w:ascii="微软雅黑" w:hAnsi="微软雅黑" w:eastAsia="微软雅黑" w:cs="微软雅黑"/>
          <w:sz w:val="18"/>
          <w:szCs w:val="18"/>
        </w:rPr>
        <w:t>给出以下代码，请问该程序的运行结果是什么？</w:t>
      </w:r>
    </w:p>
    <w:p>
      <w:pPr>
        <w:pStyle w:val="8"/>
        <w:widowControl/>
        <w:spacing w:beforeAutospacing="0" w:after="150" w:afterAutospacing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class Demo {</w:t>
      </w:r>
    </w:p>
    <w:p>
      <w:pPr>
        <w:pStyle w:val="8"/>
        <w:widowControl/>
        <w:spacing w:beforeAutospacing="0" w:after="150" w:afterAutospacing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 public static void main (String[] args) {</w:t>
      </w:r>
    </w:p>
    <w:p>
      <w:pPr>
        <w:pStyle w:val="8"/>
        <w:widowControl/>
        <w:spacing w:beforeAutospacing="0" w:after="150" w:afterAutospacing="0"/>
        <w:ind w:firstLine="735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Collection c = new ArrayList();</w:t>
      </w:r>
    </w:p>
    <w:p>
      <w:pPr>
        <w:pStyle w:val="8"/>
        <w:widowControl/>
        <w:spacing w:beforeAutospacing="0" w:after="150" w:afterAutospacing="0"/>
        <w:ind w:firstLine="735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c.add("JavaSE");</w:t>
      </w:r>
    </w:p>
    <w:p>
      <w:pPr>
        <w:pStyle w:val="8"/>
        <w:widowControl/>
        <w:spacing w:beforeAutospacing="0" w:after="150" w:afterAutospacing="0"/>
        <w:ind w:firstLine="735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c.add("JavaWeb");</w:t>
      </w:r>
    </w:p>
    <w:p>
      <w:pPr>
        <w:pStyle w:val="8"/>
        <w:widowControl/>
        <w:spacing w:beforeAutospacing="0" w:after="150" w:afterAutospacing="0"/>
        <w:ind w:firstLine="735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c.add("JavaEE");</w:t>
      </w:r>
    </w:p>
    <w:p>
      <w:pPr>
        <w:pStyle w:val="8"/>
        <w:widowControl/>
        <w:spacing w:beforeAutospacing="0" w:after="150" w:afterAutospacing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 c.clear();</w:t>
      </w:r>
    </w:p>
    <w:p>
      <w:pPr>
        <w:pStyle w:val="8"/>
        <w:widowControl/>
        <w:spacing w:beforeAutospacing="0" w:after="150" w:afterAutospacing="0"/>
        <w:ind w:firstLine="84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Iterator it = c.iterator();</w:t>
      </w:r>
    </w:p>
    <w:p>
      <w:pPr>
        <w:pStyle w:val="8"/>
        <w:widowControl/>
        <w:spacing w:beforeAutospacing="0" w:after="150" w:afterAutospacing="0"/>
        <w:ind w:firstLine="84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while (it.hasNext() ) {</w:t>
      </w:r>
    </w:p>
    <w:p>
      <w:pPr>
        <w:pStyle w:val="8"/>
        <w:widowControl/>
        <w:spacing w:beforeAutospacing="0" w:after="150" w:afterAutospacing="0"/>
        <w:ind w:firstLine="84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System.out.println( it.next() );</w:t>
      </w:r>
    </w:p>
    <w:p>
      <w:pPr>
        <w:pStyle w:val="8"/>
        <w:widowControl/>
        <w:spacing w:beforeAutospacing="0" w:after="150" w:afterAutospacing="0"/>
        <w:ind w:firstLine="525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pStyle w:val="8"/>
        <w:widowControl/>
        <w:spacing w:beforeAutospacing="0" w:after="150" w:afterAutospacing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 }</w:t>
      </w:r>
    </w:p>
    <w:p>
      <w:pPr>
        <w:widowControl/>
        <w:spacing w:after="150"/>
        <w:jc w:val="left"/>
        <w:rPr>
          <w:rFonts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} </w:t>
      </w:r>
    </w:p>
    <w:tbl>
      <w:tblPr>
        <w:tblStyle w:val="12"/>
        <w:tblW w:w="8366" w:type="dxa"/>
        <w:tblCellSpacing w:w="1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A、 JavaSE JavaWeb JavaEE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B、 JavaWeb JavaEE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C、 JavaSE JavaWeb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D、无任何输出</w:t>
            </w:r>
          </w:p>
        </w:tc>
      </w:tr>
    </w:tbl>
    <w:p>
      <w:pPr>
        <w:widowControl/>
        <w:wordWrap w:val="0"/>
        <w:jc w:val="left"/>
        <w:textAlignment w:val="center"/>
        <w:rPr>
          <w:rFonts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11、下列程序的运行结果是（）</w:t>
      </w:r>
    </w:p>
    <w:p>
      <w:pPr>
        <w:widowControl/>
        <w:wordWrap w:val="0"/>
        <w:jc w:val="left"/>
        <w:textAlignment w:val="center"/>
        <w:rPr>
          <w:rFonts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import java.util.HashSet;</w:t>
      </w:r>
    </w:p>
    <w:p>
      <w:pPr>
        <w:widowControl/>
        <w:wordWrap w:val="0"/>
        <w:jc w:val="left"/>
        <w:textAlignment w:val="center"/>
        <w:rPr>
          <w:rFonts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import java.util.Set;</w:t>
      </w:r>
    </w:p>
    <w:p>
      <w:pPr>
        <w:widowControl/>
        <w:wordWrap w:val="0"/>
        <w:jc w:val="left"/>
        <w:textAlignment w:val="center"/>
        <w:rPr>
          <w:rFonts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public class Demo{</w:t>
      </w:r>
    </w:p>
    <w:p>
      <w:pPr>
        <w:widowControl/>
        <w:wordWrap w:val="0"/>
        <w:jc w:val="left"/>
        <w:textAlignment w:val="center"/>
        <w:rPr>
          <w:rFonts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    public static void main(String[] args) {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        Set&lt;String&gt; set = new HashSet&lt;String&gt;(); 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        set.add("嘉文");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        set.add("赵信");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        set.add("赵信");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        System.out.println(set.size());</w:t>
      </w:r>
    </w:p>
    <w:p>
      <w:pPr>
        <w:widowControl/>
        <w:wordWrap w:val="0"/>
        <w:jc w:val="left"/>
        <w:textAlignment w:val="center"/>
        <w:rPr>
          <w:rFonts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    }</w:t>
      </w:r>
    </w:p>
    <w:p>
      <w:pPr>
        <w:widowControl/>
        <w:wordWrap w:val="0"/>
        <w:jc w:val="left"/>
        <w:textAlignment w:val="center"/>
        <w:rPr>
          <w:rFonts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}</w:t>
      </w:r>
    </w:p>
    <w:tbl>
      <w:tblPr>
        <w:tblStyle w:val="12"/>
        <w:tblW w:w="8366" w:type="dxa"/>
        <w:tblCellSpacing w:w="1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"/>
        <w:gridCol w:w="8231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231" w:type="dxa"/>
          <w:tblCellSpacing w:w="15" w:type="dxa"/>
        </w:trPr>
        <w:tc>
          <w:tcPr>
            <w:tcW w:w="75" w:type="dxa"/>
            <w:shd w:val="clear" w:color="auto" w:fill="FFFFFF"/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A、 3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B、 2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C、 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D、编译异常，set不能保存相同元素</w:t>
            </w:r>
          </w:p>
        </w:tc>
      </w:tr>
    </w:tbl>
    <w:p>
      <w:pPr>
        <w:pStyle w:val="14"/>
        <w:ind w:firstLine="0" w:firstLineChars="0"/>
        <w:rPr>
          <w:lang w:val="zh-CN"/>
        </w:rPr>
      </w:pPr>
    </w:p>
    <w:p>
      <w:pPr>
        <w:pStyle w:val="14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题目12、13、14（IO）</w:t>
      </w:r>
    </w:p>
    <w:p>
      <w:pPr>
        <w:pStyle w:val="8"/>
        <w:widowControl/>
        <w:spacing w:beforeAutospacing="0" w:after="150" w:afterAutospacing="0"/>
        <w:rPr>
          <w:rFonts w:ascii="微软雅黑" w:hAnsi="微软雅黑" w:eastAsia="微软雅黑" w:cs="微软雅黑"/>
          <w:sz w:val="18"/>
          <w:szCs w:val="18"/>
          <w:highlight w:val="yellow"/>
        </w:rPr>
      </w:pPr>
      <w:r>
        <w:rPr>
          <w:rFonts w:hint="eastAsia" w:ascii="宋体" w:hAnsi="宋体" w:eastAsia="宋体" w:cs="宋体"/>
          <w:color w:val="393939"/>
          <w:sz w:val="21"/>
          <w:highlight w:val="yellow"/>
          <w:shd w:val="clear" w:color="auto" w:fill="FFFFFF"/>
        </w:rPr>
        <w:t>12、假设项目根目录下有aa.txt，文本内容为”</w:t>
      </w:r>
      <w:ins w:id="0" w:author="Administrator" w:date="2018-05-22T10:14:00Z">
        <w:r>
          <w:rPr>
            <w:rFonts w:hint="eastAsia" w:ascii="宋体" w:hAnsi="宋体" w:eastAsia="宋体" w:cs="宋体"/>
            <w:color w:val="393939"/>
            <w:sz w:val="21"/>
            <w:highlight w:val="yellow"/>
            <w:shd w:val="clear" w:color="auto" w:fill="FFFFFF"/>
          </w:rPr>
          <w:t>极客营程序员</w:t>
        </w:r>
      </w:ins>
      <w:r>
        <w:rPr>
          <w:rFonts w:hint="eastAsia" w:ascii="宋体" w:hAnsi="宋体" w:eastAsia="宋体" w:cs="宋体"/>
          <w:color w:val="393939"/>
          <w:sz w:val="21"/>
          <w:highlight w:val="yellow"/>
          <w:shd w:val="clear" w:color="auto" w:fill="FFFFFF"/>
        </w:rPr>
        <w:t>”，请问执行下面程序执行后aa.txt里面的内容是( )。</w:t>
      </w:r>
    </w:p>
    <w:p>
      <w:pPr>
        <w:widowControl/>
        <w:spacing w:after="150"/>
        <w:jc w:val="left"/>
        <w:rPr>
          <w:rFonts w:ascii="宋体" w:hAnsi="宋体" w:eastAsia="宋体" w:cs="宋体"/>
          <w:color w:val="393939"/>
          <w:kern w:val="0"/>
          <w:highlight w:val="yellow"/>
          <w:shd w:val="clear" w:color="auto" w:fill="FFFFFF"/>
        </w:rPr>
      </w:pPr>
      <w:r>
        <w:rPr>
          <w:rFonts w:hint="eastAsia" w:ascii="宋体" w:hAnsi="宋体" w:eastAsia="宋体" w:cs="宋体"/>
          <w:color w:val="393939"/>
          <w:kern w:val="0"/>
          <w:highlight w:val="yellow"/>
          <w:shd w:val="clear" w:color="auto" w:fill="FFFFFF"/>
        </w:rPr>
        <w:t>public</w:t>
      </w:r>
      <w:r>
        <w:rPr>
          <w:rFonts w:ascii="宋体" w:hAnsi="宋体" w:eastAsia="宋体" w:cs="宋体"/>
          <w:color w:val="393939"/>
          <w:kern w:val="0"/>
          <w:highlight w:val="yellow"/>
          <w:shd w:val="clear" w:color="auto" w:fill="FFFFFF"/>
        </w:rPr>
        <w:t> static void main(String[] args) throws Exception {</w:t>
      </w:r>
    </w:p>
    <w:p>
      <w:pPr>
        <w:widowControl/>
        <w:spacing w:after="150"/>
        <w:jc w:val="left"/>
        <w:rPr>
          <w:rFonts w:ascii="宋体" w:hAnsi="宋体" w:eastAsia="宋体" w:cs="宋体"/>
          <w:color w:val="393939"/>
          <w:kern w:val="0"/>
          <w:highlight w:val="yellow"/>
          <w:shd w:val="clear" w:color="auto" w:fill="FFFFFF"/>
        </w:rPr>
      </w:pPr>
      <w:r>
        <w:rPr>
          <w:rFonts w:ascii="宋体" w:hAnsi="宋体" w:eastAsia="宋体" w:cs="宋体"/>
          <w:color w:val="393939"/>
          <w:kern w:val="0"/>
          <w:highlight w:val="yellow"/>
          <w:shd w:val="clear" w:color="auto" w:fill="FFFFFF"/>
        </w:rPr>
        <w:t>    FileOutputStream fos = new FileOutputStream("aa.txt");</w:t>
      </w:r>
    </w:p>
    <w:p>
      <w:pPr>
        <w:widowControl/>
        <w:spacing w:after="150"/>
        <w:jc w:val="left"/>
        <w:rPr>
          <w:rFonts w:ascii="宋体" w:hAnsi="宋体" w:eastAsia="宋体" w:cs="宋体"/>
          <w:color w:val="393939"/>
          <w:kern w:val="0"/>
          <w:highlight w:val="yellow"/>
          <w:shd w:val="clear" w:color="auto" w:fill="FFFFFF"/>
        </w:rPr>
      </w:pPr>
      <w:r>
        <w:rPr>
          <w:rFonts w:ascii="宋体" w:hAnsi="宋体" w:eastAsia="宋体" w:cs="宋体"/>
          <w:color w:val="393939"/>
          <w:kern w:val="0"/>
          <w:highlight w:val="yellow"/>
          <w:shd w:val="clear" w:color="auto" w:fill="FFFFFF"/>
        </w:rPr>
        <w:t>    fos.write("</w:t>
      </w:r>
      <w:r>
        <w:rPr>
          <w:rFonts w:hint="eastAsia" w:ascii="宋体" w:hAnsi="宋体" w:eastAsia="宋体" w:cs="宋体"/>
          <w:color w:val="393939"/>
          <w:kern w:val="0"/>
          <w:highlight w:val="yellow"/>
          <w:shd w:val="clear" w:color="auto" w:fill="FFFFFF"/>
        </w:rPr>
        <w:t>改变中国IT教育"</w:t>
      </w:r>
      <w:r>
        <w:rPr>
          <w:rFonts w:ascii="宋体" w:hAnsi="宋体" w:eastAsia="宋体" w:cs="宋体"/>
          <w:color w:val="393939"/>
          <w:kern w:val="0"/>
          <w:highlight w:val="yellow"/>
          <w:shd w:val="clear" w:color="auto" w:fill="FFFFFF"/>
        </w:rPr>
        <w:t>.getBytes());</w:t>
      </w:r>
    </w:p>
    <w:p>
      <w:pPr>
        <w:widowControl/>
        <w:spacing w:after="150"/>
        <w:jc w:val="left"/>
        <w:rPr>
          <w:rFonts w:ascii="宋体" w:hAnsi="宋体" w:eastAsia="宋体" w:cs="宋体"/>
          <w:color w:val="393939"/>
          <w:kern w:val="0"/>
          <w:highlight w:val="yellow"/>
          <w:shd w:val="clear" w:color="auto" w:fill="FFFFFF"/>
        </w:rPr>
      </w:pPr>
      <w:r>
        <w:rPr>
          <w:rFonts w:ascii="宋体" w:hAnsi="宋体" w:eastAsia="宋体" w:cs="宋体"/>
          <w:color w:val="393939"/>
          <w:kern w:val="0"/>
          <w:highlight w:val="yellow"/>
          <w:shd w:val="clear" w:color="auto" w:fill="FFFFFF"/>
        </w:rPr>
        <w:t>    fos.close();</w:t>
      </w:r>
    </w:p>
    <w:p>
      <w:pPr>
        <w:widowControl/>
        <w:spacing w:after="150"/>
        <w:jc w:val="left"/>
        <w:rPr>
          <w:rFonts w:ascii="宋体" w:hAnsi="宋体" w:eastAsia="宋体" w:cs="宋体"/>
          <w:color w:val="393939"/>
          <w:kern w:val="0"/>
          <w:highlight w:val="yellow"/>
          <w:shd w:val="clear" w:color="auto" w:fill="FFFFFF"/>
        </w:rPr>
      </w:pPr>
      <w:r>
        <w:rPr>
          <w:rFonts w:ascii="宋体" w:hAnsi="宋体" w:eastAsia="宋体" w:cs="宋体"/>
          <w:color w:val="393939"/>
          <w:kern w:val="0"/>
          <w:highlight w:val="yellow"/>
          <w:shd w:val="clear" w:color="auto" w:fill="FFFFFF"/>
        </w:rPr>
        <w:t>}</w:t>
      </w:r>
    </w:p>
    <w:tbl>
      <w:tblPr>
        <w:tblStyle w:val="12"/>
        <w:tblW w:w="13874" w:type="dxa"/>
        <w:tblCellSpacing w:w="1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4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3814" w:type="dxa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highlight w:val="yellow"/>
              </w:rPr>
              <w:t>A、 FileOutputStream ,字节流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3814" w:type="dxa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highlight w:val="yellow"/>
              </w:rPr>
              <w:t>B、改变中国IT教育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3814" w:type="dxa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highlight w:val="yellow"/>
              </w:rPr>
              <w:t>C、</w:t>
            </w:r>
            <w:ins w:id="1" w:author="Administrator" w:date="2018-05-22T10:15:00Z">
              <w:bookmarkStart w:id="0" w:name="_GoBack"/>
              <w:bookmarkEnd w:id="0"/>
              <w:r>
                <w:rPr>
                  <w:rFonts w:hint="eastAsia" w:ascii="微软雅黑" w:hAnsi="微软雅黑" w:eastAsia="微软雅黑" w:cs="微软雅黑"/>
                  <w:kern w:val="0"/>
                  <w:sz w:val="18"/>
                  <w:szCs w:val="18"/>
                  <w:highlight w:val="yellow"/>
                </w:rPr>
                <w:t>极客营程序员</w:t>
              </w:r>
            </w:ins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3814" w:type="dxa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highlight w:val="yellow"/>
              </w:rPr>
              <w:t>D、乱码</w:t>
            </w:r>
          </w:p>
        </w:tc>
      </w:tr>
    </w:tbl>
    <w:p>
      <w:pPr>
        <w:widowControl/>
        <w:jc w:val="left"/>
      </w:pPr>
      <w:r>
        <w:rPr>
          <w:rFonts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 </w:t>
      </w:r>
    </w:p>
    <w:p>
      <w:pPr>
        <w:widowControl/>
        <w:shd w:val="clear" w:color="auto" w:fill="FFFFFF"/>
        <w:wordWrap w:val="0"/>
        <w:jc w:val="left"/>
        <w:textAlignment w:val="top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13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、Properties类中的哪个方法可以和IO流相关联( )</w:t>
      </w:r>
    </w:p>
    <w:tbl>
      <w:tblPr>
        <w:tblStyle w:val="12"/>
        <w:tblW w:w="13983" w:type="dxa"/>
        <w:tblCellSpacing w:w="1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8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3923" w:type="dxa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A、 getProperty()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3923" w:type="dxa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B、 setProperty()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3923" w:type="dxa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C、 load()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3923" w:type="dxa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D、stringPropertyNames()</w:t>
            </w:r>
          </w:p>
        </w:tc>
      </w:tr>
    </w:tbl>
    <w:p>
      <w:pPr>
        <w:pStyle w:val="14"/>
        <w:ind w:firstLine="0" w:firstLineChars="0"/>
        <w:rPr>
          <w:lang w:val="zh-CN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shd w:val="clear" w:color="auto" w:fill="FFFFFF"/>
        </w:rPr>
        <w:t>14、 能指定字符编码的I/O流类型是：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A Reader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</w:rPr>
        <w:t>B InputStreamReader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C BufferedReader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D Writer</w:t>
      </w:r>
    </w:p>
    <w:p>
      <w:pPr>
        <w:pStyle w:val="14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题目15</w:t>
      </w:r>
      <w:r>
        <w:rPr>
          <w:rFonts w:hint="eastAsia"/>
        </w:rPr>
        <w:t>,16</w:t>
      </w:r>
      <w:r>
        <w:rPr>
          <w:rFonts w:hint="eastAsia"/>
          <w:lang w:val="zh-CN"/>
        </w:rPr>
        <w:t>（API）</w:t>
      </w:r>
    </w:p>
    <w:tbl>
      <w:tblPr>
        <w:tblStyle w:val="12"/>
        <w:tblW w:w="8366" w:type="dxa"/>
        <w:tblCellSpacing w:w="1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15、根据下列代码，选出正确的运行结果（）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public class Test {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    public static void main(String[] args) {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 xml:space="preserve">           String s1 = "hello";</w:t>
            </w:r>
          </w:p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 xml:space="preserve">           String s2 = "hello";</w:t>
            </w:r>
          </w:p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 xml:space="preserve">           System.out.println(s1==s2)  </w:t>
            </w:r>
          </w:p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 xml:space="preserve">           String s3 = new String("hello");</w:t>
            </w:r>
          </w:p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 xml:space="preserve">           String s4 = new String("hello");</w:t>
            </w:r>
          </w:p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 xml:space="preserve">           System.out.println(s3==s4)          </w:t>
            </w:r>
          </w:p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    }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  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     A、 true  true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 xml:space="preserve">   B、 false  false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 xml:space="preserve">   C、 false  true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 xml:space="preserve">   D、 true   false</w:t>
            </w:r>
          </w:p>
          <w:p>
            <w:pPr>
              <w:widowControl/>
              <w:numPr>
                <w:ilvl w:val="0"/>
                <w:numId w:val="5"/>
              </w:numPr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以下Math方法中,-4.4通过那个方法运算后,结果为-5.0()</w:t>
            </w:r>
          </w:p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 xml:space="preserve">   A、round</w:t>
            </w:r>
          </w:p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 xml:space="preserve">   B、min</w:t>
            </w:r>
          </w:p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C、floor</w:t>
            </w:r>
          </w:p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 xml:space="preserve">   D、ceil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题目1</w:t>
            </w:r>
            <w:r>
              <w:rPr>
                <w:rFonts w:hint="eastAsia"/>
              </w:rPr>
              <w:t>7,18</w:t>
            </w:r>
            <w:r>
              <w:rPr>
                <w:rFonts w:hint="eastAsia"/>
                <w:lang w:val="zh-CN"/>
              </w:rPr>
              <w:t>（集合）</w:t>
            </w:r>
          </w:p>
        </w:tc>
      </w:tr>
    </w:tbl>
    <w:p>
      <w:pPr>
        <w:widowControl/>
        <w:wordWrap w:val="0"/>
        <w:jc w:val="left"/>
        <w:textAlignment w:val="center"/>
        <w:rPr>
          <w:rFonts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17、以下定义不正确的是( )</w:t>
      </w:r>
    </w:p>
    <w:tbl>
      <w:tblPr>
        <w:tblStyle w:val="12"/>
        <w:tblW w:w="8366" w:type="dxa"/>
        <w:tblCellSpacing w:w="1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66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A、 List&lt;String&gt; list = new ArrayList&lt;String&gt;();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B、 List&lt;String&gt; list = new HashSet&lt;String&gt;();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C、 List&lt;String&gt; list = new LinkedList&lt;String&gt;();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D、 List&lt;String&gt; list = new Vector&lt;String&gt;();</w:t>
            </w:r>
          </w:p>
          <w:p>
            <w:pPr>
              <w:widowControl/>
              <w:numPr>
                <w:ilvl w:val="0"/>
                <w:numId w:val="6"/>
              </w:numPr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393939"/>
                <w:sz w:val="20"/>
                <w:szCs w:val="20"/>
                <w:shd w:val="clear" w:color="auto" w:fill="FFFFFF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获取单列集合中元素的个数可以使用下列那个方法</w:t>
            </w:r>
          </w:p>
          <w:p>
            <w:pPr>
              <w:widowControl/>
              <w:wordWrap w:val="0"/>
              <w:jc w:val="left"/>
              <w:textAlignment w:val="center"/>
              <w:rPr>
                <w:rFonts w:asciiTheme="majorEastAsia" w:hAnsiTheme="majorEastAsia" w:eastAsiaTheme="majorEastAsia" w:cstheme="majorEastAsia"/>
                <w:color w:val="393939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93939"/>
                <w:sz w:val="20"/>
                <w:szCs w:val="20"/>
                <w:shd w:val="clear" w:color="auto" w:fill="FFFFFF"/>
              </w:rPr>
              <w:t>A、length()</w:t>
            </w:r>
          </w:p>
          <w:p>
            <w:pPr>
              <w:widowControl/>
              <w:wordWrap w:val="0"/>
              <w:jc w:val="left"/>
              <w:textAlignment w:val="center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</w:rPr>
              <w:t>B、size()</w:t>
            </w:r>
          </w:p>
        </w:tc>
      </w:tr>
    </w:tbl>
    <w:p>
      <w:pPr>
        <w:widowControl/>
        <w:shd w:val="clear" w:color="auto" w:fill="FFFFFF"/>
        <w:wordWrap w:val="0"/>
        <w:jc w:val="left"/>
        <w:textAlignment w:val="top"/>
      </w:pPr>
      <w:r>
        <w:rPr>
          <w:rFonts w:hint="eastAsia"/>
        </w:rPr>
        <w:t>C、get(int index)</w:t>
      </w:r>
    </w:p>
    <w:p>
      <w:pPr>
        <w:widowControl/>
        <w:shd w:val="clear" w:color="auto" w:fill="FFFFFF"/>
        <w:wordWrap w:val="0"/>
        <w:jc w:val="left"/>
        <w:textAlignment w:val="top"/>
      </w:pPr>
      <w:r>
        <w:rPr>
          <w:rFonts w:hint="eastAsia"/>
        </w:rPr>
        <w:t>D、add(Object obj)</w:t>
      </w:r>
    </w:p>
    <w:p>
      <w:pPr>
        <w:pStyle w:val="14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题目1</w:t>
      </w:r>
      <w:r>
        <w:rPr>
          <w:rFonts w:hint="eastAsia"/>
        </w:rPr>
        <w:t>9、20</w:t>
      </w:r>
      <w:r>
        <w:rPr>
          <w:rFonts w:hint="eastAsia"/>
          <w:lang w:val="zh-CN"/>
        </w:rPr>
        <w:t>（IO）</w:t>
      </w:r>
    </w:p>
    <w:p>
      <w:pPr>
        <w:pStyle w:val="8"/>
        <w:widowControl/>
        <w:shd w:val="clear" w:color="auto" w:fill="FFFFFF"/>
        <w:spacing w:beforeAutospacing="0" w:after="150" w:afterAutospacing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sz w:val="18"/>
          <w:szCs w:val="18"/>
          <w:shd w:val="clear" w:color="auto" w:fill="FFFFFF"/>
        </w:rPr>
        <w:t>19、</w:t>
      </w:r>
      <w:r>
        <w:rPr>
          <w:rFonts w:hint="eastAsia" w:ascii="微软雅黑" w:hAnsi="微软雅黑" w:eastAsia="微软雅黑" w:cs="微软雅黑"/>
          <w:sz w:val="18"/>
          <w:szCs w:val="18"/>
        </w:rPr>
        <w:t>下面程序的运行结果是(    )</w:t>
      </w:r>
    </w:p>
    <w:p>
      <w:pPr>
        <w:pStyle w:val="8"/>
        <w:widowControl/>
        <w:shd w:val="clear" w:color="auto" w:fill="FFFFFF"/>
        <w:spacing w:beforeAutospacing="0" w:after="150" w:afterAutospacing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  BufferWriter fos = new BufferWriter(“c:\\demo.txt”);</w:t>
      </w:r>
    </w:p>
    <w:p>
      <w:pPr>
        <w:pStyle w:val="8"/>
        <w:widowControl/>
        <w:shd w:val="clear" w:color="auto" w:fill="FFFFFF"/>
        <w:spacing w:beforeAutospacing="0" w:after="150" w:afterAutospacing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  fos.write("abc");</w:t>
      </w:r>
    </w:p>
    <w:p>
      <w:pPr>
        <w:widowControl/>
        <w:shd w:val="clear" w:color="auto" w:fill="FFFFFF"/>
        <w:spacing w:after="150"/>
        <w:jc w:val="left"/>
        <w:rPr>
          <w:rFonts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  fos.close();</w:t>
      </w:r>
    </w:p>
    <w:p>
      <w:pPr>
        <w:pStyle w:val="14"/>
        <w:numPr>
          <w:ilvl w:val="0"/>
          <w:numId w:val="7"/>
        </w:numPr>
        <w:ind w:firstLine="360"/>
        <w:rPr>
          <w:rFonts w:ascii="微软雅黑" w:hAnsi="微软雅黑" w:eastAsia="微软雅黑" w:cs="微软雅黑"/>
          <w:kern w:val="0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在C盘创建文件demo.txt,但文件是空的</w:t>
      </w:r>
    </w:p>
    <w:p>
      <w:pPr>
        <w:pStyle w:val="14"/>
        <w:numPr>
          <w:ilvl w:val="0"/>
          <w:numId w:val="7"/>
        </w:numPr>
        <w:ind w:firstLine="360"/>
        <w:rPr>
          <w:rFonts w:ascii="微软雅黑" w:hAnsi="微软雅黑" w:eastAsia="微软雅黑" w:cs="微软雅黑"/>
          <w:kern w:val="0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在C盘创建文件demo.txt,并写入数据abc</w:t>
      </w:r>
    </w:p>
    <w:p>
      <w:pPr>
        <w:pStyle w:val="14"/>
        <w:numPr>
          <w:ilvl w:val="0"/>
          <w:numId w:val="7"/>
        </w:numPr>
        <w:ind w:firstLine="360"/>
        <w:rPr>
          <w:rFonts w:ascii="微软雅黑" w:hAnsi="微软雅黑" w:eastAsia="微软雅黑" w:cs="微软雅黑"/>
          <w:kern w:val="0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将C盘已有的文件demo.txt中追加写入abc</w:t>
      </w:r>
    </w:p>
    <w:p>
      <w:pPr>
        <w:pStyle w:val="14"/>
        <w:numPr>
          <w:ilvl w:val="0"/>
          <w:numId w:val="7"/>
        </w:numPr>
        <w:ind w:firstLine="360"/>
        <w:rPr>
          <w:rFonts w:ascii="微软雅黑" w:hAnsi="微软雅黑" w:eastAsia="微软雅黑" w:cs="微软雅黑"/>
          <w:color w:val="FF0000"/>
          <w:kern w:val="0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</w:rPr>
        <w:t>编译失败</w:t>
      </w:r>
    </w:p>
    <w:p>
      <w:pPr>
        <w:pStyle w:val="14"/>
        <w:ind w:firstLine="0" w:firstLineChars="0"/>
        <w:rPr>
          <w:rFonts w:asciiTheme="majorEastAsia" w:hAnsiTheme="majorEastAsia" w:eastAsiaTheme="majorEastAsia" w:cstheme="majorEastAsia"/>
          <w:sz w:val="20"/>
          <w:szCs w:val="20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shd w:val="clear" w:color="auto" w:fill="FFFFFF"/>
        </w:rPr>
        <w:t>20、以下哪个选项是FileOutputStream的父类?</w:t>
      </w:r>
    </w:p>
    <w:p>
      <w:pPr>
        <w:pStyle w:val="14"/>
        <w:ind w:firstLine="400" w:firstLineChars="0"/>
        <w:rPr>
          <w:rFonts w:asciiTheme="majorEastAsia" w:hAnsiTheme="majorEastAsia" w:eastAsiaTheme="majorEastAsia" w:cstheme="majorEastAsia"/>
          <w:sz w:val="20"/>
          <w:szCs w:val="20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shd w:val="clear" w:color="auto" w:fill="FFFFFF"/>
        </w:rPr>
        <w:t>A、File</w:t>
      </w:r>
    </w:p>
    <w:p>
      <w:pPr>
        <w:pStyle w:val="14"/>
        <w:ind w:firstLine="400" w:firstLineChars="0"/>
        <w:rPr>
          <w:rFonts w:asciiTheme="majorEastAsia" w:hAnsiTheme="majorEastAsia" w:eastAsiaTheme="majorEastAsia" w:cstheme="majorEastAsia"/>
          <w:sz w:val="20"/>
          <w:szCs w:val="20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shd w:val="clear" w:color="auto" w:fill="FFFFFF"/>
        </w:rPr>
        <w:t>B、FileOutput</w:t>
      </w:r>
    </w:p>
    <w:p>
      <w:pPr>
        <w:pStyle w:val="14"/>
        <w:ind w:firstLine="400" w:firstLineChars="0"/>
        <w:rPr>
          <w:rFonts w:asciiTheme="majorEastAsia" w:hAnsiTheme="majorEastAsia" w:eastAsiaTheme="majorEastAsia" w:cstheme="majorEastAsia"/>
          <w:color w:val="FF0000"/>
          <w:sz w:val="20"/>
          <w:szCs w:val="20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shd w:val="clear" w:color="auto" w:fill="FFFFFF"/>
        </w:rPr>
        <w:t>C</w:t>
      </w:r>
      <w:r>
        <w:rPr>
          <w:rFonts w:hint="eastAsia" w:asciiTheme="majorEastAsia" w:hAnsiTheme="majorEastAsia" w:eastAsiaTheme="majorEastAsia" w:cstheme="majorEastAsia"/>
          <w:color w:val="FF0000"/>
          <w:sz w:val="20"/>
          <w:szCs w:val="20"/>
          <w:shd w:val="clear" w:color="auto" w:fill="FFFFFF"/>
        </w:rPr>
        <w:t>、OutputStream</w:t>
      </w:r>
    </w:p>
    <w:p>
      <w:pPr>
        <w:pStyle w:val="14"/>
        <w:ind w:firstLine="400" w:firstLineChars="0"/>
        <w:rPr>
          <w:rFonts w:asciiTheme="majorEastAsia" w:hAnsiTheme="majorEastAsia" w:eastAsiaTheme="majorEastAsia" w:cstheme="majorEastAsia"/>
          <w:sz w:val="20"/>
          <w:szCs w:val="20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shd w:val="clear" w:color="auto" w:fill="FFFFFF"/>
        </w:rPr>
        <w:t>D、InputStream</w:t>
      </w:r>
    </w:p>
    <w:p>
      <w:pPr>
        <w:pStyle w:val="14"/>
        <w:ind w:firstLine="0" w:firstLineChars="0"/>
        <w:rPr>
          <w:rFonts w:asciiTheme="majorEastAsia" w:hAnsiTheme="majorEastAsia" w:eastAsiaTheme="majorEastAsia" w:cstheme="majorEastAsia"/>
          <w:sz w:val="20"/>
          <w:szCs w:val="20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sz w:val="20"/>
          <w:szCs w:val="20"/>
          <w:shd w:val="clear" w:color="auto" w:fill="FFFFFF"/>
        </w:rPr>
        <w:t xml:space="preserve"> 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397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k" w:date="2017-03-22T00:09:00Z" w:initials="T">
    <w:p w14:paraId="5FD854E9">
      <w:pPr>
        <w:pStyle w:val="4"/>
      </w:pPr>
      <w:r>
        <w:rPr>
          <w:rFonts w:hint="eastAsia"/>
        </w:rPr>
        <w:t>友情提示键盘录入3分</w:t>
      </w:r>
    </w:p>
  </w:comment>
  <w:comment w:id="1" w:author="sk" w:date="2017-03-22T00:09:00Z" w:initials="T">
    <w:p w14:paraId="70D135E8">
      <w:pPr>
        <w:pStyle w:val="4"/>
      </w:pPr>
      <w:r>
        <w:rPr>
          <w:rFonts w:hint="eastAsia"/>
        </w:rPr>
        <w:t>获取球员名字操作3分</w:t>
      </w:r>
    </w:p>
  </w:comment>
  <w:comment w:id="2" w:author="sk" w:date="2017-03-22T00:09:00Z" w:initials="T">
    <w:p w14:paraId="4F5063B7">
      <w:pPr>
        <w:pStyle w:val="4"/>
      </w:pPr>
      <w:r>
        <w:rPr>
          <w:rFonts w:hint="eastAsia"/>
        </w:rPr>
        <w:t>使用高效字符流3分</w:t>
      </w:r>
    </w:p>
  </w:comment>
  <w:comment w:id="3" w:author="sk" w:date="2017-05-21T21:53:00Z" w:initials="T">
    <w:p w14:paraId="01BE7216">
      <w:pPr>
        <w:pStyle w:val="4"/>
      </w:pPr>
      <w:r>
        <w:rPr>
          <w:rFonts w:hint="eastAsia"/>
        </w:rPr>
        <w:t>使用读取一行的方法4分</w:t>
      </w:r>
    </w:p>
  </w:comment>
  <w:comment w:id="4" w:author="sk" w:date="2017-03-22T00:10:00Z" w:initials="T">
    <w:p w14:paraId="77BC30CD">
      <w:pPr>
        <w:pStyle w:val="4"/>
      </w:pPr>
      <w:r>
        <w:rPr>
          <w:rFonts w:hint="eastAsia"/>
        </w:rPr>
        <w:t>使用字符串切割方法4分</w:t>
      </w:r>
    </w:p>
  </w:comment>
  <w:comment w:id="5" w:author="sk" w:date="2017-05-21T21:53:00Z" w:initials="T">
    <w:p w14:paraId="23A21C04">
      <w:pPr>
        <w:pStyle w:val="4"/>
      </w:pPr>
      <w:r>
        <w:rPr>
          <w:rFonts w:hint="eastAsia"/>
        </w:rPr>
        <w:t>获取球员与球队 2分</w:t>
      </w:r>
    </w:p>
  </w:comment>
  <w:comment w:id="6" w:author="sk" w:date="2017-05-21T21:54:00Z" w:initials="T">
    <w:p w14:paraId="5C99505D">
      <w:pPr>
        <w:pStyle w:val="4"/>
      </w:pPr>
      <w:r>
        <w:rPr>
          <w:rFonts w:hint="eastAsia"/>
        </w:rPr>
        <w:t>判断球员是否存在 3分</w:t>
      </w:r>
    </w:p>
  </w:comment>
  <w:comment w:id="7" w:author="sk" w:date="2017-05-21T21:56:00Z" w:initials="T">
    <w:p w14:paraId="37092907">
      <w:pPr>
        <w:pStyle w:val="4"/>
      </w:pPr>
      <w:r>
        <w:rPr>
          <w:rFonts w:hint="eastAsia"/>
        </w:rPr>
        <w:t>输出语句2分</w:t>
      </w:r>
    </w:p>
  </w:comment>
  <w:comment w:id="8" w:author="sk" w:date="2017-05-21T21:55:00Z" w:initials="T">
    <w:p w14:paraId="2CED1F14">
      <w:pPr>
        <w:pStyle w:val="4"/>
      </w:pPr>
      <w:r>
        <w:rPr>
          <w:rFonts w:hint="eastAsia"/>
        </w:rPr>
        <w:t>释放流资源2分</w:t>
      </w:r>
    </w:p>
  </w:comment>
  <w:comment w:id="9" w:author="sk" w:date="2017-03-22T00:11:00Z" w:initials="T">
    <w:p w14:paraId="7E497CDE">
      <w:pPr>
        <w:pStyle w:val="4"/>
      </w:pPr>
      <w:r>
        <w:rPr>
          <w:rFonts w:hint="eastAsia"/>
        </w:rPr>
        <w:t>找不到信息 友情提示2分</w:t>
      </w:r>
    </w:p>
  </w:comment>
  <w:comment w:id="10" w:author="sk" w:date="2017-05-21T21:54:00Z" w:initials="T">
    <w:p w14:paraId="31DB4D42">
      <w:pPr>
        <w:pStyle w:val="4"/>
      </w:pPr>
      <w:r>
        <w:rPr>
          <w:rFonts w:hint="eastAsia"/>
        </w:rPr>
        <w:t>释放流操作2分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FD854E9" w15:done="0"/>
  <w15:commentEx w15:paraId="70D135E8" w15:done="0"/>
  <w15:commentEx w15:paraId="4F5063B7" w15:done="0"/>
  <w15:commentEx w15:paraId="01BE7216" w15:done="0"/>
  <w15:commentEx w15:paraId="77BC30CD" w15:done="0"/>
  <w15:commentEx w15:paraId="23A21C04" w15:done="0"/>
  <w15:commentEx w15:paraId="5C99505D" w15:done="0"/>
  <w15:commentEx w15:paraId="37092907" w15:done="0"/>
  <w15:commentEx w15:paraId="2CED1F14" w15:done="0"/>
  <w15:commentEx w15:paraId="7E497CDE" w15:done="0"/>
  <w15:commentEx w15:paraId="31DB4D4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font-size:10.5pt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 xml:space="preserve"> </w:t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1016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1016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1016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1016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inline distT="0" distB="0" distL="0" distR="0">
          <wp:extent cx="5274310" cy="547370"/>
          <wp:effectExtent l="19050" t="0" r="2540" b="0"/>
          <wp:docPr id="1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4310" cy="5475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3D2D"/>
    <w:multiLevelType w:val="multilevel"/>
    <w:tmpl w:val="1E8D3D2D"/>
    <w:lvl w:ilvl="0" w:tentative="0">
      <w:start w:val="1"/>
      <w:numFmt w:val="decimal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2C1082D"/>
    <w:multiLevelType w:val="multilevel"/>
    <w:tmpl w:val="52C1082D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89F29C2"/>
    <w:multiLevelType w:val="singleLevel"/>
    <w:tmpl w:val="589F29C2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58D0BA11"/>
    <w:multiLevelType w:val="singleLevel"/>
    <w:tmpl w:val="58D0BA11"/>
    <w:lvl w:ilvl="0" w:tentative="0">
      <w:start w:val="16"/>
      <w:numFmt w:val="decimal"/>
      <w:suff w:val="nothing"/>
      <w:lvlText w:val="%1、"/>
      <w:lvlJc w:val="left"/>
    </w:lvl>
  </w:abstractNum>
  <w:abstractNum w:abstractNumId="4">
    <w:nsid w:val="58D0BF1B"/>
    <w:multiLevelType w:val="singleLevel"/>
    <w:tmpl w:val="58D0BF1B"/>
    <w:lvl w:ilvl="0" w:tentative="0">
      <w:start w:val="18"/>
      <w:numFmt w:val="decimal"/>
      <w:suff w:val="nothing"/>
      <w:lvlText w:val="%1、"/>
      <w:lvlJc w:val="left"/>
    </w:lvl>
  </w:abstractNum>
  <w:abstractNum w:abstractNumId="5">
    <w:nsid w:val="58D1F3FC"/>
    <w:multiLevelType w:val="singleLevel"/>
    <w:tmpl w:val="58D1F3FC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764E7088"/>
    <w:multiLevelType w:val="multilevel"/>
    <w:tmpl w:val="764E7088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 w:ascii="Courier New" w:hAnsi="Courier New" w:cs="Courier New"/>
        <w:color w:val="000000" w:themeColor="text1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k">
    <w15:presenceInfo w15:providerId="None" w15:userId="sk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790B25EE"/>
    <w:rsid w:val="0004056E"/>
    <w:rsid w:val="0006685F"/>
    <w:rsid w:val="000A678B"/>
    <w:rsid w:val="000A7C12"/>
    <w:rsid w:val="001B0EC1"/>
    <w:rsid w:val="00241CA9"/>
    <w:rsid w:val="002A3C99"/>
    <w:rsid w:val="00387073"/>
    <w:rsid w:val="003A76F2"/>
    <w:rsid w:val="003B3CFB"/>
    <w:rsid w:val="003D7ECF"/>
    <w:rsid w:val="003F04C4"/>
    <w:rsid w:val="004C60DF"/>
    <w:rsid w:val="004D18BC"/>
    <w:rsid w:val="00596137"/>
    <w:rsid w:val="005B1F24"/>
    <w:rsid w:val="005E5066"/>
    <w:rsid w:val="00606ABA"/>
    <w:rsid w:val="006268DB"/>
    <w:rsid w:val="006719AF"/>
    <w:rsid w:val="00791FEF"/>
    <w:rsid w:val="00817B80"/>
    <w:rsid w:val="00820618"/>
    <w:rsid w:val="008545EB"/>
    <w:rsid w:val="00884791"/>
    <w:rsid w:val="008F02FA"/>
    <w:rsid w:val="009212FD"/>
    <w:rsid w:val="00932562"/>
    <w:rsid w:val="00984E95"/>
    <w:rsid w:val="009E3E30"/>
    <w:rsid w:val="00A31B7F"/>
    <w:rsid w:val="00A87206"/>
    <w:rsid w:val="00AA31A2"/>
    <w:rsid w:val="00AC385A"/>
    <w:rsid w:val="00B63B4C"/>
    <w:rsid w:val="00BA7BC6"/>
    <w:rsid w:val="00BC0742"/>
    <w:rsid w:val="00C613EC"/>
    <w:rsid w:val="00CA2B05"/>
    <w:rsid w:val="00CD01E9"/>
    <w:rsid w:val="00CD5CA4"/>
    <w:rsid w:val="00CF7FE5"/>
    <w:rsid w:val="00DB08A5"/>
    <w:rsid w:val="00E021F5"/>
    <w:rsid w:val="00E24537"/>
    <w:rsid w:val="00E348BF"/>
    <w:rsid w:val="00EE67C8"/>
    <w:rsid w:val="00EE78E1"/>
    <w:rsid w:val="00F6196E"/>
    <w:rsid w:val="00F6281A"/>
    <w:rsid w:val="05422550"/>
    <w:rsid w:val="142C7616"/>
    <w:rsid w:val="171B08A3"/>
    <w:rsid w:val="2859006C"/>
    <w:rsid w:val="2F253CA4"/>
    <w:rsid w:val="46732060"/>
    <w:rsid w:val="50C72970"/>
    <w:rsid w:val="66EC4076"/>
    <w:rsid w:val="790B25EE"/>
    <w:rsid w:val="7A34347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 w:cs="Times New Roman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6"/>
    <w:qFormat/>
    <w:uiPriority w:val="0"/>
    <w:rPr>
      <w:rFonts w:asciiTheme="minorHAnsi" w:hAnsiTheme="minorHAnsi" w:eastAsiaTheme="minorEastAsia" w:cstheme="minorBidi"/>
      <w:b/>
      <w:bCs/>
      <w:szCs w:val="21"/>
    </w:rPr>
  </w:style>
  <w:style w:type="paragraph" w:styleId="4">
    <w:name w:val="annotation text"/>
    <w:basedOn w:val="1"/>
    <w:link w:val="15"/>
    <w:qFormat/>
    <w:uiPriority w:val="0"/>
    <w:pPr>
      <w:jc w:val="left"/>
    </w:pPr>
    <w:rPr>
      <w:rFonts w:ascii="Times New Roman" w:hAnsi="Times New Roman" w:eastAsia="宋体" w:cs="Times New Roman"/>
      <w:szCs w:val="20"/>
    </w:rPr>
  </w:style>
  <w:style w:type="paragraph" w:styleId="5">
    <w:name w:val="Balloon Text"/>
    <w:basedOn w:val="1"/>
    <w:link w:val="17"/>
    <w:qFormat/>
    <w:uiPriority w:val="0"/>
    <w:rPr>
      <w:sz w:val="18"/>
      <w:szCs w:val="18"/>
    </w:rPr>
  </w:style>
  <w:style w:type="paragraph" w:styleId="6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annotation reference"/>
    <w:basedOn w:val="9"/>
    <w:qFormat/>
    <w:uiPriority w:val="0"/>
    <w:rPr>
      <w:sz w:val="21"/>
      <w:szCs w:val="21"/>
    </w:rPr>
  </w:style>
  <w:style w:type="paragraph" w:customStyle="1" w:styleId="13">
    <w:name w:val="样式2"/>
    <w:basedOn w:val="1"/>
    <w:qFormat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14">
    <w:name w:val="列出段落1"/>
    <w:basedOn w:val="1"/>
    <w:unhideWhenUsed/>
    <w:qFormat/>
    <w:uiPriority w:val="34"/>
    <w:pPr>
      <w:ind w:firstLine="420" w:firstLineChars="200"/>
    </w:pPr>
  </w:style>
  <w:style w:type="character" w:customStyle="1" w:styleId="15">
    <w:name w:val="批注文字 Char"/>
    <w:basedOn w:val="9"/>
    <w:link w:val="4"/>
    <w:qFormat/>
    <w:uiPriority w:val="0"/>
    <w:rPr>
      <w:kern w:val="2"/>
      <w:sz w:val="21"/>
    </w:rPr>
  </w:style>
  <w:style w:type="character" w:customStyle="1" w:styleId="16">
    <w:name w:val="批注主题 Char"/>
    <w:basedOn w:val="15"/>
    <w:link w:val="3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1"/>
    </w:rPr>
  </w:style>
  <w:style w:type="character" w:customStyle="1" w:styleId="17">
    <w:name w:val="批注框文本 Char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8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19">
    <w:name w:val="页脚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1453</Words>
  <Characters>8286</Characters>
  <Lines>69</Lines>
  <Paragraphs>19</Paragraphs>
  <TotalTime>0</TotalTime>
  <ScaleCrop>false</ScaleCrop>
  <LinksUpToDate>false</LinksUpToDate>
  <CharactersWithSpaces>9720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2017-03-20T16:30:00Z</dcterms:created>
  <dc:creator>sk</dc:creator>
  <cp:lastModifiedBy>jerry</cp:lastModifiedBy>
  <dcterms:modified xsi:type="dcterms:W3CDTF">2018-06-19T07:35:39Z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